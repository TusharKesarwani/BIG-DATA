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81C" w:rsidRPr="00C53B6A" w:rsidRDefault="00ED281C" w:rsidP="00ED281C">
      <w:pPr>
        <w:shd w:val="clear" w:color="auto" w:fill="FFFFFF"/>
        <w:spacing w:before="61" w:after="100" w:afterAutospacing="1" w:line="312" w:lineRule="atLeast"/>
        <w:jc w:val="both"/>
        <w:outlineLvl w:val="0"/>
        <w:rPr>
          <w:rFonts w:ascii="Times New Roman" w:eastAsia="Times New Roman" w:hAnsi="Times New Roman" w:cs="Times New Roman"/>
          <w:kern w:val="36"/>
          <w:sz w:val="35"/>
          <w:szCs w:val="35"/>
          <w:rPrChange w:id="0" w:author="hp" w:date="2022-06-07T15:52:00Z">
            <w:rPr>
              <w:rFonts w:ascii="Helvetica" w:eastAsia="Times New Roman" w:hAnsi="Helvetica" w:cs="Helvetica"/>
              <w:color w:val="610B38"/>
              <w:kern w:val="36"/>
              <w:sz w:val="35"/>
              <w:szCs w:val="35"/>
            </w:rPr>
          </w:rPrChange>
        </w:rPr>
      </w:pPr>
      <w:r w:rsidRPr="00C53B6A">
        <w:rPr>
          <w:rFonts w:ascii="Times New Roman" w:eastAsia="Times New Roman" w:hAnsi="Times New Roman" w:cs="Times New Roman"/>
          <w:kern w:val="36"/>
          <w:sz w:val="35"/>
          <w:szCs w:val="35"/>
          <w:rPrChange w:id="1" w:author="hp" w:date="2022-06-07T15:52:00Z">
            <w:rPr>
              <w:rFonts w:ascii="Helvetica" w:eastAsia="Times New Roman" w:hAnsi="Helvetica" w:cs="Helvetica"/>
              <w:color w:val="610B38"/>
              <w:kern w:val="36"/>
              <w:sz w:val="35"/>
              <w:szCs w:val="35"/>
            </w:rPr>
          </w:rPrChange>
        </w:rPr>
        <w:t xml:space="preserve">K-Nearest </w:t>
      </w:r>
      <w:proofErr w:type="gramStart"/>
      <w:r w:rsidRPr="00C53B6A">
        <w:rPr>
          <w:rFonts w:ascii="Times New Roman" w:eastAsia="Times New Roman" w:hAnsi="Times New Roman" w:cs="Times New Roman"/>
          <w:kern w:val="36"/>
          <w:sz w:val="35"/>
          <w:szCs w:val="35"/>
          <w:rPrChange w:id="2" w:author="hp" w:date="2022-06-07T15:52:00Z">
            <w:rPr>
              <w:rFonts w:ascii="Helvetica" w:eastAsia="Times New Roman" w:hAnsi="Helvetica" w:cs="Helvetica"/>
              <w:color w:val="610B38"/>
              <w:kern w:val="36"/>
              <w:sz w:val="35"/>
              <w:szCs w:val="35"/>
            </w:rPr>
          </w:rPrChange>
        </w:rPr>
        <w:t>Neighbor(</w:t>
      </w:r>
      <w:proofErr w:type="gramEnd"/>
      <w:r w:rsidRPr="00C53B6A">
        <w:rPr>
          <w:rFonts w:ascii="Times New Roman" w:eastAsia="Times New Roman" w:hAnsi="Times New Roman" w:cs="Times New Roman"/>
          <w:kern w:val="36"/>
          <w:sz w:val="35"/>
          <w:szCs w:val="35"/>
          <w:rPrChange w:id="3" w:author="hp" w:date="2022-06-07T15:52:00Z">
            <w:rPr>
              <w:rFonts w:ascii="Helvetica" w:eastAsia="Times New Roman" w:hAnsi="Helvetica" w:cs="Helvetica"/>
              <w:color w:val="610B38"/>
              <w:kern w:val="36"/>
              <w:sz w:val="35"/>
              <w:szCs w:val="35"/>
            </w:rPr>
          </w:rPrChange>
        </w:rPr>
        <w:t>KNN) Algorithm for Machine Learning</w:t>
      </w:r>
    </w:p>
    <w:p w:rsidR="00ED281C" w:rsidRPr="00C53B6A" w:rsidRDefault="00ED281C" w:rsidP="00ED281C">
      <w:pPr>
        <w:pStyle w:val="ListParagraph"/>
        <w:numPr>
          <w:ilvl w:val="0"/>
          <w:numId w:val="2"/>
        </w:numPr>
        <w:shd w:val="clear" w:color="auto" w:fill="FFFFFF"/>
        <w:spacing w:before="48" w:after="100" w:afterAutospacing="1" w:line="303" w:lineRule="atLeast"/>
        <w:jc w:val="both"/>
        <w:rPr>
          <w:ins w:id="4" w:author="hp" w:date="2022-06-07T15:50:00Z"/>
          <w:rFonts w:ascii="Times New Roman" w:eastAsia="Times New Roman" w:hAnsi="Times New Roman" w:cs="Times New Roman"/>
          <w:rPrChange w:id="5" w:author="hp" w:date="2022-06-07T18:45:00Z">
            <w:rPr>
              <w:ins w:id="6" w:author="hp" w:date="2022-06-07T15:50:00Z"/>
              <w:rFonts w:ascii="Segoe UI" w:eastAsia="Times New Roman" w:hAnsi="Segoe UI" w:cs="Segoe UI"/>
              <w:color w:val="000000"/>
              <w:sz w:val="19"/>
              <w:szCs w:val="19"/>
            </w:rPr>
          </w:rPrChange>
        </w:rPr>
        <w:pPrChange w:id="7" w:author="hp" w:date="2022-06-07T15:52:00Z">
          <w:pPr>
            <w:numPr>
              <w:numId w:val="1"/>
            </w:numPr>
            <w:shd w:val="clear" w:color="auto" w:fill="FFFFFF"/>
            <w:tabs>
              <w:tab w:val="num" w:pos="720"/>
            </w:tabs>
            <w:spacing w:before="48" w:after="100" w:afterAutospacing="1" w:line="303" w:lineRule="atLeast"/>
            <w:ind w:left="720" w:hanging="360"/>
            <w:jc w:val="both"/>
          </w:pPr>
        </w:pPrChange>
      </w:pPr>
      <w:ins w:id="8" w:author="hp" w:date="2022-06-07T15:50:00Z">
        <w:r w:rsidRPr="00C53B6A">
          <w:rPr>
            <w:rFonts w:ascii="Times New Roman" w:eastAsia="Times New Roman" w:hAnsi="Times New Roman" w:cs="Times New Roman"/>
            <w:rPrChange w:id="9" w:author="hp" w:date="2022-06-07T18:45:00Z">
              <w:rPr>
                <w:rFonts w:ascii="Segoe UI" w:eastAsia="Times New Roman" w:hAnsi="Segoe UI" w:cs="Segoe UI"/>
                <w:color w:val="000000"/>
                <w:sz w:val="19"/>
                <w:szCs w:val="19"/>
              </w:rPr>
            </w:rPrChange>
          </w:rPr>
          <w:t xml:space="preserve">K-Nearest </w:t>
        </w:r>
        <w:proofErr w:type="spellStart"/>
        <w:r w:rsidRPr="00C53B6A">
          <w:rPr>
            <w:rFonts w:ascii="Times New Roman" w:eastAsia="Times New Roman" w:hAnsi="Times New Roman" w:cs="Times New Roman"/>
            <w:rPrChange w:id="10" w:author="hp" w:date="2022-06-07T18:45:00Z">
              <w:rPr>
                <w:rFonts w:ascii="Segoe UI" w:eastAsia="Times New Roman" w:hAnsi="Segoe UI" w:cs="Segoe UI"/>
                <w:color w:val="000000"/>
                <w:sz w:val="19"/>
                <w:szCs w:val="19"/>
              </w:rPr>
            </w:rPrChange>
          </w:rPr>
          <w:t>Neighbour</w:t>
        </w:r>
        <w:proofErr w:type="spellEnd"/>
        <w:r w:rsidRPr="00C53B6A">
          <w:rPr>
            <w:rFonts w:ascii="Times New Roman" w:eastAsia="Times New Roman" w:hAnsi="Times New Roman" w:cs="Times New Roman"/>
            <w:rPrChange w:id="11" w:author="hp" w:date="2022-06-07T18:45:00Z">
              <w:rPr>
                <w:rFonts w:ascii="Segoe UI" w:eastAsia="Times New Roman" w:hAnsi="Segoe UI" w:cs="Segoe UI"/>
                <w:color w:val="000000"/>
                <w:sz w:val="19"/>
                <w:szCs w:val="19"/>
              </w:rPr>
            </w:rPrChange>
          </w:rPr>
          <w:t xml:space="preserve"> is one of the simplest Machine Learning algorithms based on Supervised Learning technique.</w:t>
        </w:r>
      </w:ins>
    </w:p>
    <w:p w:rsidR="00ED281C" w:rsidRPr="00C53B6A" w:rsidRDefault="00ED281C" w:rsidP="00ED281C">
      <w:pPr>
        <w:pStyle w:val="ListParagraph"/>
        <w:numPr>
          <w:ilvl w:val="0"/>
          <w:numId w:val="2"/>
        </w:numPr>
        <w:shd w:val="clear" w:color="auto" w:fill="FFFFFF"/>
        <w:spacing w:before="48" w:after="100" w:afterAutospacing="1" w:line="303" w:lineRule="atLeast"/>
        <w:jc w:val="both"/>
        <w:rPr>
          <w:ins w:id="12" w:author="hp" w:date="2022-06-07T15:50:00Z"/>
          <w:rFonts w:ascii="Times New Roman" w:eastAsia="Times New Roman" w:hAnsi="Times New Roman" w:cs="Times New Roman"/>
          <w:rPrChange w:id="13" w:author="hp" w:date="2022-06-07T18:45:00Z">
            <w:rPr>
              <w:ins w:id="14" w:author="hp" w:date="2022-06-07T15:50:00Z"/>
              <w:rFonts w:ascii="Segoe UI" w:eastAsia="Times New Roman" w:hAnsi="Segoe UI" w:cs="Segoe UI"/>
              <w:color w:val="000000"/>
              <w:sz w:val="19"/>
              <w:szCs w:val="19"/>
            </w:rPr>
          </w:rPrChange>
        </w:rPr>
        <w:pPrChange w:id="15" w:author="hp" w:date="2022-06-07T15:52:00Z">
          <w:pPr>
            <w:numPr>
              <w:numId w:val="1"/>
            </w:numPr>
            <w:shd w:val="clear" w:color="auto" w:fill="FFFFFF"/>
            <w:tabs>
              <w:tab w:val="num" w:pos="720"/>
            </w:tabs>
            <w:spacing w:before="48" w:after="100" w:afterAutospacing="1" w:line="303" w:lineRule="atLeast"/>
            <w:ind w:left="720" w:hanging="360"/>
            <w:jc w:val="both"/>
          </w:pPr>
        </w:pPrChange>
      </w:pPr>
      <w:ins w:id="16" w:author="hp" w:date="2022-06-07T15:50:00Z">
        <w:r w:rsidRPr="00C53B6A">
          <w:rPr>
            <w:rFonts w:ascii="Times New Roman" w:eastAsia="Times New Roman" w:hAnsi="Times New Roman" w:cs="Times New Roman"/>
            <w:rPrChange w:id="17" w:author="hp" w:date="2022-06-07T18:45:00Z">
              <w:rPr>
                <w:rFonts w:ascii="Segoe UI" w:eastAsia="Times New Roman" w:hAnsi="Segoe UI" w:cs="Segoe UI"/>
                <w:color w:val="000000"/>
                <w:sz w:val="19"/>
                <w:szCs w:val="19"/>
              </w:rPr>
            </w:rPrChange>
          </w:rPr>
          <w:t>K-NN algorithm assumes the similarity between the new case/data and available cases and put the new case into the category that is most similar to the available categories.</w:t>
        </w:r>
      </w:ins>
    </w:p>
    <w:p w:rsidR="00ED281C" w:rsidRPr="00C53B6A" w:rsidRDefault="00ED281C" w:rsidP="00ED281C">
      <w:pPr>
        <w:pStyle w:val="ListParagraph"/>
        <w:numPr>
          <w:ilvl w:val="0"/>
          <w:numId w:val="2"/>
        </w:numPr>
        <w:shd w:val="clear" w:color="auto" w:fill="FFFFFF"/>
        <w:spacing w:before="48" w:after="100" w:afterAutospacing="1" w:line="303" w:lineRule="atLeast"/>
        <w:jc w:val="both"/>
        <w:rPr>
          <w:ins w:id="18" w:author="hp" w:date="2022-06-07T15:50:00Z"/>
          <w:rFonts w:ascii="Times New Roman" w:eastAsia="Times New Roman" w:hAnsi="Times New Roman" w:cs="Times New Roman"/>
          <w:rPrChange w:id="19" w:author="hp" w:date="2022-06-07T18:45:00Z">
            <w:rPr>
              <w:ins w:id="20" w:author="hp" w:date="2022-06-07T15:50:00Z"/>
              <w:rFonts w:ascii="Segoe UI" w:eastAsia="Times New Roman" w:hAnsi="Segoe UI" w:cs="Segoe UI"/>
              <w:color w:val="000000"/>
              <w:sz w:val="19"/>
              <w:szCs w:val="19"/>
            </w:rPr>
          </w:rPrChange>
        </w:rPr>
        <w:pPrChange w:id="21" w:author="hp" w:date="2022-06-07T15:52:00Z">
          <w:pPr>
            <w:numPr>
              <w:numId w:val="1"/>
            </w:numPr>
            <w:shd w:val="clear" w:color="auto" w:fill="FFFFFF"/>
            <w:tabs>
              <w:tab w:val="num" w:pos="720"/>
            </w:tabs>
            <w:spacing w:before="48" w:after="100" w:afterAutospacing="1" w:line="303" w:lineRule="atLeast"/>
            <w:ind w:left="720" w:hanging="360"/>
            <w:jc w:val="both"/>
          </w:pPr>
        </w:pPrChange>
      </w:pPr>
      <w:ins w:id="22" w:author="hp" w:date="2022-06-07T15:50:00Z">
        <w:r w:rsidRPr="00C53B6A">
          <w:rPr>
            <w:rFonts w:ascii="Times New Roman" w:eastAsia="Times New Roman" w:hAnsi="Times New Roman" w:cs="Times New Roman"/>
            <w:rPrChange w:id="23" w:author="hp" w:date="2022-06-07T18:45:00Z">
              <w:rPr>
                <w:rFonts w:ascii="Segoe UI" w:eastAsia="Times New Roman" w:hAnsi="Segoe UI" w:cs="Segoe UI"/>
                <w:color w:val="000000"/>
                <w:sz w:val="19"/>
                <w:szCs w:val="19"/>
              </w:rPr>
            </w:rPrChange>
          </w:rPr>
          <w:t>K-NN algorithm stores all the available data and classifies a new data point based on the similarity. This means when new data appears then it can be easily classified into a well suite category by using K- NN algorithm.</w:t>
        </w:r>
      </w:ins>
    </w:p>
    <w:p w:rsidR="00ED281C" w:rsidRPr="00C53B6A" w:rsidRDefault="00ED281C" w:rsidP="00ED281C">
      <w:pPr>
        <w:pStyle w:val="ListParagraph"/>
        <w:numPr>
          <w:ilvl w:val="0"/>
          <w:numId w:val="2"/>
        </w:numPr>
        <w:shd w:val="clear" w:color="auto" w:fill="FFFFFF"/>
        <w:spacing w:before="48" w:after="100" w:afterAutospacing="1" w:line="303" w:lineRule="atLeast"/>
        <w:jc w:val="both"/>
        <w:rPr>
          <w:ins w:id="24" w:author="hp" w:date="2022-06-07T15:50:00Z"/>
          <w:rFonts w:ascii="Times New Roman" w:eastAsia="Times New Roman" w:hAnsi="Times New Roman" w:cs="Times New Roman"/>
          <w:rPrChange w:id="25" w:author="hp" w:date="2022-06-07T18:45:00Z">
            <w:rPr>
              <w:ins w:id="26" w:author="hp" w:date="2022-06-07T15:50:00Z"/>
              <w:rFonts w:ascii="Segoe UI" w:eastAsia="Times New Roman" w:hAnsi="Segoe UI" w:cs="Segoe UI"/>
              <w:color w:val="000000"/>
              <w:sz w:val="19"/>
              <w:szCs w:val="19"/>
            </w:rPr>
          </w:rPrChange>
        </w:rPr>
        <w:pPrChange w:id="27" w:author="hp" w:date="2022-06-07T15:52:00Z">
          <w:pPr>
            <w:numPr>
              <w:numId w:val="1"/>
            </w:numPr>
            <w:shd w:val="clear" w:color="auto" w:fill="FFFFFF"/>
            <w:tabs>
              <w:tab w:val="num" w:pos="720"/>
            </w:tabs>
            <w:spacing w:before="48" w:after="100" w:afterAutospacing="1" w:line="303" w:lineRule="atLeast"/>
            <w:ind w:left="720" w:hanging="360"/>
            <w:jc w:val="both"/>
          </w:pPr>
        </w:pPrChange>
      </w:pPr>
      <w:ins w:id="28" w:author="hp" w:date="2022-06-07T15:50:00Z">
        <w:r w:rsidRPr="00C53B6A">
          <w:rPr>
            <w:rFonts w:ascii="Times New Roman" w:eastAsia="Times New Roman" w:hAnsi="Times New Roman" w:cs="Times New Roman"/>
            <w:rPrChange w:id="29" w:author="hp" w:date="2022-06-07T18:45:00Z">
              <w:rPr>
                <w:rFonts w:ascii="Segoe UI" w:eastAsia="Times New Roman" w:hAnsi="Segoe UI" w:cs="Segoe UI"/>
                <w:color w:val="000000"/>
                <w:sz w:val="19"/>
                <w:szCs w:val="19"/>
              </w:rPr>
            </w:rPrChange>
          </w:rPr>
          <w:t>K-NN algorithm can be used for Regression as well as for Classification but mostly it is used for the Classification problems.</w:t>
        </w:r>
      </w:ins>
    </w:p>
    <w:p w:rsidR="00ED281C" w:rsidRPr="00C53B6A" w:rsidRDefault="00ED281C" w:rsidP="00ED281C">
      <w:pPr>
        <w:pStyle w:val="ListParagraph"/>
        <w:numPr>
          <w:ilvl w:val="0"/>
          <w:numId w:val="2"/>
        </w:numPr>
        <w:shd w:val="clear" w:color="auto" w:fill="FFFFFF"/>
        <w:spacing w:before="48" w:after="100" w:afterAutospacing="1" w:line="303" w:lineRule="atLeast"/>
        <w:jc w:val="both"/>
        <w:rPr>
          <w:ins w:id="30" w:author="hp" w:date="2022-06-07T15:50:00Z"/>
          <w:rFonts w:ascii="Times New Roman" w:eastAsia="Times New Roman" w:hAnsi="Times New Roman" w:cs="Times New Roman"/>
          <w:rPrChange w:id="31" w:author="hp" w:date="2022-06-07T18:45:00Z">
            <w:rPr>
              <w:ins w:id="32" w:author="hp" w:date="2022-06-07T15:50:00Z"/>
              <w:rFonts w:ascii="Segoe UI" w:eastAsia="Times New Roman" w:hAnsi="Segoe UI" w:cs="Segoe UI"/>
              <w:color w:val="000000"/>
              <w:sz w:val="19"/>
              <w:szCs w:val="19"/>
            </w:rPr>
          </w:rPrChange>
        </w:rPr>
        <w:pPrChange w:id="33" w:author="hp" w:date="2022-06-07T15:52:00Z">
          <w:pPr>
            <w:numPr>
              <w:numId w:val="1"/>
            </w:numPr>
            <w:shd w:val="clear" w:color="auto" w:fill="FFFFFF"/>
            <w:tabs>
              <w:tab w:val="num" w:pos="720"/>
            </w:tabs>
            <w:spacing w:before="48" w:after="100" w:afterAutospacing="1" w:line="303" w:lineRule="atLeast"/>
            <w:ind w:left="720" w:hanging="360"/>
            <w:jc w:val="both"/>
          </w:pPr>
        </w:pPrChange>
      </w:pPr>
      <w:ins w:id="34" w:author="hp" w:date="2022-06-07T15:50:00Z">
        <w:r w:rsidRPr="00C53B6A">
          <w:rPr>
            <w:rFonts w:ascii="Times New Roman" w:eastAsia="Times New Roman" w:hAnsi="Times New Roman" w:cs="Times New Roman"/>
            <w:rPrChange w:id="35" w:author="hp" w:date="2022-06-07T18:45:00Z">
              <w:rPr>
                <w:rFonts w:ascii="Segoe UI" w:eastAsia="Times New Roman" w:hAnsi="Segoe UI" w:cs="Segoe UI"/>
                <w:color w:val="000000"/>
                <w:sz w:val="19"/>
                <w:szCs w:val="19"/>
              </w:rPr>
            </w:rPrChange>
          </w:rPr>
          <w:t>K-NN is a </w:t>
        </w:r>
        <w:r w:rsidRPr="00C53B6A">
          <w:rPr>
            <w:rFonts w:ascii="Times New Roman" w:eastAsia="Times New Roman" w:hAnsi="Times New Roman" w:cs="Times New Roman"/>
            <w:b/>
            <w:bCs/>
            <w:rPrChange w:id="36" w:author="hp" w:date="2022-06-07T18:45:00Z">
              <w:rPr>
                <w:rFonts w:ascii="Segoe UI" w:eastAsia="Times New Roman" w:hAnsi="Segoe UI" w:cs="Segoe UI"/>
                <w:b/>
                <w:bCs/>
                <w:color w:val="000000"/>
                <w:sz w:val="19"/>
              </w:rPr>
            </w:rPrChange>
          </w:rPr>
          <w:t>non-parametric algorithm</w:t>
        </w:r>
        <w:r w:rsidRPr="00C53B6A">
          <w:rPr>
            <w:rFonts w:ascii="Times New Roman" w:eastAsia="Times New Roman" w:hAnsi="Times New Roman" w:cs="Times New Roman"/>
            <w:rPrChange w:id="37" w:author="hp" w:date="2022-06-07T18:45:00Z">
              <w:rPr>
                <w:rFonts w:ascii="Segoe UI" w:eastAsia="Times New Roman" w:hAnsi="Segoe UI" w:cs="Segoe UI"/>
                <w:color w:val="000000"/>
                <w:sz w:val="19"/>
                <w:szCs w:val="19"/>
              </w:rPr>
            </w:rPrChange>
          </w:rPr>
          <w:t>, which means it does not make any assumption on underlying data.</w:t>
        </w:r>
      </w:ins>
    </w:p>
    <w:p w:rsidR="0078675C" w:rsidRPr="00C53B6A" w:rsidRDefault="0078675C">
      <w:pPr>
        <w:rPr>
          <w:ins w:id="38" w:author="hp" w:date="2022-06-07T15:52:00Z"/>
        </w:rPr>
      </w:pPr>
    </w:p>
    <w:p w:rsidR="00ED281C" w:rsidRPr="00C53B6A" w:rsidRDefault="00ED281C">
      <w:pPr>
        <w:rPr>
          <w:ins w:id="39" w:author="hp" w:date="2022-06-07T15:52:00Z"/>
        </w:rPr>
      </w:pPr>
    </w:p>
    <w:p w:rsidR="00ED281C" w:rsidRPr="00C53B6A" w:rsidRDefault="00ED281C" w:rsidP="00ED281C">
      <w:pPr>
        <w:pStyle w:val="Heading2"/>
        <w:shd w:val="clear" w:color="auto" w:fill="FFFFFF"/>
        <w:spacing w:line="312" w:lineRule="atLeast"/>
        <w:jc w:val="both"/>
        <w:rPr>
          <w:ins w:id="40" w:author="hp" w:date="2022-06-07T15:52:00Z"/>
          <w:rFonts w:ascii="Helvetica" w:hAnsi="Helvetica" w:cs="Helvetica"/>
          <w:b w:val="0"/>
          <w:bCs w:val="0"/>
          <w:color w:val="auto"/>
          <w:sz w:val="30"/>
          <w:szCs w:val="30"/>
        </w:rPr>
      </w:pPr>
      <w:ins w:id="41" w:author="hp" w:date="2022-06-07T15:52:00Z">
        <w:r w:rsidRPr="00C53B6A">
          <w:rPr>
            <w:rFonts w:ascii="Helvetica" w:hAnsi="Helvetica" w:cs="Helvetica"/>
            <w:b w:val="0"/>
            <w:bCs w:val="0"/>
            <w:color w:val="auto"/>
            <w:sz w:val="30"/>
            <w:szCs w:val="30"/>
            <w:u w:val="single"/>
          </w:rPr>
          <w:t>Why do we need a K-NN Algorithm?</w:t>
        </w:r>
      </w:ins>
    </w:p>
    <w:p w:rsidR="00ED281C" w:rsidRPr="00C53B6A" w:rsidRDefault="00ED281C">
      <w:pPr>
        <w:rPr>
          <w:ins w:id="42" w:author="hp" w:date="2022-06-07T15:52:00Z"/>
        </w:rPr>
      </w:pPr>
    </w:p>
    <w:p w:rsidR="00ED281C" w:rsidRPr="00C53B6A" w:rsidRDefault="00ED281C">
      <w:pPr>
        <w:rPr>
          <w:ins w:id="43" w:author="hp" w:date="2022-06-07T15:53:00Z"/>
          <w:rFonts w:ascii="Segoe UI" w:hAnsi="Segoe UI" w:cs="Segoe UI"/>
          <w:shd w:val="clear" w:color="auto" w:fill="FFFFFF"/>
          <w:rPrChange w:id="44" w:author="hp" w:date="2022-06-07T18:45:00Z">
            <w:rPr>
              <w:ins w:id="45" w:author="hp" w:date="2022-06-07T15:53:00Z"/>
              <w:rFonts w:ascii="Segoe UI" w:hAnsi="Segoe UI" w:cs="Segoe UI"/>
              <w:color w:val="333333"/>
              <w:sz w:val="19"/>
              <w:szCs w:val="19"/>
              <w:shd w:val="clear" w:color="auto" w:fill="FFFFFF"/>
            </w:rPr>
          </w:rPrChange>
        </w:rPr>
      </w:pPr>
      <w:ins w:id="46" w:author="hp" w:date="2022-06-07T15:53:00Z">
        <w:r w:rsidRPr="00C53B6A">
          <w:rPr>
            <w:rFonts w:ascii="Segoe UI" w:hAnsi="Segoe UI" w:cs="Segoe UI"/>
            <w:shd w:val="clear" w:color="auto" w:fill="FFFFFF"/>
            <w:rPrChange w:id="47" w:author="hp" w:date="2022-06-07T18:45:00Z">
              <w:rPr>
                <w:rFonts w:ascii="Segoe UI" w:hAnsi="Segoe UI" w:cs="Segoe UI"/>
                <w:color w:val="333333"/>
                <w:sz w:val="19"/>
                <w:szCs w:val="19"/>
                <w:shd w:val="clear" w:color="auto" w:fill="FFFFFF"/>
              </w:rPr>
            </w:rPrChange>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ins>
    </w:p>
    <w:p w:rsidR="00ED281C" w:rsidRPr="00C53B6A" w:rsidRDefault="00ED281C">
      <w:pPr>
        <w:rPr>
          <w:ins w:id="48" w:author="hp" w:date="2022-06-07T15:53:00Z"/>
          <w:rFonts w:ascii="Segoe UI" w:hAnsi="Segoe UI" w:cs="Segoe UI"/>
          <w:sz w:val="19"/>
          <w:szCs w:val="19"/>
          <w:shd w:val="clear" w:color="auto" w:fill="FFFFFF"/>
        </w:rPr>
      </w:pPr>
    </w:p>
    <w:p w:rsidR="00ED281C" w:rsidRPr="00C53B6A" w:rsidRDefault="00ED281C">
      <w:pPr>
        <w:rPr>
          <w:ins w:id="49" w:author="hp" w:date="2022-06-07T15:53:00Z"/>
        </w:rPr>
      </w:pPr>
      <w:ins w:id="50" w:author="hp" w:date="2022-06-07T15:53:00Z">
        <w:r w:rsidRPr="00C53B6A">
          <w:rPr>
            <w:noProof/>
          </w:rPr>
          <w:drawing>
            <wp:inline distT="0" distB="0" distL="0" distR="0">
              <wp:extent cx="4648840" cy="2324678"/>
              <wp:effectExtent l="19050" t="0" r="0" b="0"/>
              <wp:docPr id="1" name="Picture 1"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KNN) Algorithm for Machine Learning"/>
                      <pic:cNvPicPr>
                        <a:picLocks noChangeAspect="1" noChangeArrowheads="1"/>
                      </pic:cNvPicPr>
                    </pic:nvPicPr>
                    <pic:blipFill>
                      <a:blip r:embed="rId6"/>
                      <a:srcRect/>
                      <a:stretch>
                        <a:fillRect/>
                      </a:stretch>
                    </pic:blipFill>
                    <pic:spPr bwMode="auto">
                      <a:xfrm>
                        <a:off x="0" y="0"/>
                        <a:ext cx="4648827" cy="2324671"/>
                      </a:xfrm>
                      <a:prstGeom prst="rect">
                        <a:avLst/>
                      </a:prstGeom>
                      <a:noFill/>
                      <a:ln w="9525">
                        <a:noFill/>
                        <a:miter lim="800000"/>
                        <a:headEnd/>
                        <a:tailEnd/>
                      </a:ln>
                    </pic:spPr>
                  </pic:pic>
                </a:graphicData>
              </a:graphic>
            </wp:inline>
          </w:drawing>
        </w:r>
      </w:ins>
    </w:p>
    <w:p w:rsidR="00ED281C" w:rsidRPr="00C53B6A" w:rsidRDefault="00ED281C">
      <w:pPr>
        <w:rPr>
          <w:ins w:id="51" w:author="hp" w:date="2022-06-07T15:53:00Z"/>
        </w:rPr>
      </w:pPr>
      <w:ins w:id="52" w:author="hp" w:date="2022-06-07T15:53:00Z">
        <w:r w:rsidRPr="00C53B6A">
          <w:br w:type="page"/>
        </w:r>
      </w:ins>
    </w:p>
    <w:p w:rsidR="0078675C" w:rsidRPr="00C53B6A" w:rsidRDefault="0078675C" w:rsidP="0078675C">
      <w:pPr>
        <w:pStyle w:val="Heading1"/>
        <w:shd w:val="clear" w:color="auto" w:fill="FFFFFF"/>
        <w:spacing w:before="144" w:beforeAutospacing="0" w:after="0" w:afterAutospacing="0" w:line="484" w:lineRule="atLeast"/>
        <w:rPr>
          <w:ins w:id="53" w:author="hp" w:date="2022-06-07T18:45:00Z"/>
          <w:rFonts w:ascii="Helvetica" w:hAnsi="Helvetica" w:cs="Helvetica"/>
          <w:spacing w:val="-4"/>
          <w:sz w:val="39"/>
          <w:szCs w:val="39"/>
        </w:rPr>
      </w:pPr>
      <w:ins w:id="54" w:author="hp" w:date="2022-06-07T18:45:00Z">
        <w:r w:rsidRPr="00C53B6A">
          <w:rPr>
            <w:rFonts w:ascii="Helvetica" w:hAnsi="Helvetica" w:cs="Helvetica"/>
            <w:spacing w:val="-4"/>
            <w:sz w:val="39"/>
            <w:szCs w:val="39"/>
          </w:rPr>
          <w:lastRenderedPageBreak/>
          <w:t>Locality Sensitive Hashing</w:t>
        </w:r>
      </w:ins>
    </w:p>
    <w:p w:rsidR="00ED281C" w:rsidRPr="00C53B6A" w:rsidRDefault="00ED281C">
      <w:pPr>
        <w:rPr>
          <w:ins w:id="55" w:author="hp" w:date="2022-06-07T18:45:00Z"/>
        </w:rPr>
      </w:pPr>
    </w:p>
    <w:p w:rsidR="0078675C" w:rsidRPr="00C53B6A" w:rsidRDefault="0078675C" w:rsidP="0078675C">
      <w:pPr>
        <w:pStyle w:val="pw-post-body-paragraph"/>
        <w:shd w:val="clear" w:color="auto" w:fill="FFFFFF"/>
        <w:spacing w:before="206" w:beforeAutospacing="0" w:after="0" w:afterAutospacing="0" w:line="387" w:lineRule="atLeast"/>
        <w:rPr>
          <w:ins w:id="56" w:author="hp" w:date="2022-06-07T18:45:00Z"/>
          <w:rFonts w:ascii="Georgia" w:hAnsi="Georgia"/>
          <w:spacing w:val="-1"/>
        </w:rPr>
      </w:pPr>
      <w:ins w:id="57" w:author="hp" w:date="2022-06-07T18:45:00Z">
        <w:r w:rsidRPr="00C53B6A">
          <w:rPr>
            <w:rFonts w:ascii="Georgia" w:hAnsi="Georgia"/>
            <w:spacing w:val="-1"/>
          </w:rPr>
          <w:t xml:space="preserve">The task of finding nearest </w:t>
        </w:r>
        <w:proofErr w:type="spellStart"/>
        <w:r w:rsidRPr="00C53B6A">
          <w:rPr>
            <w:rFonts w:ascii="Georgia" w:hAnsi="Georgia"/>
            <w:spacing w:val="-1"/>
          </w:rPr>
          <w:t>neighbours</w:t>
        </w:r>
        <w:proofErr w:type="spellEnd"/>
        <w:r w:rsidRPr="00C53B6A">
          <w:rPr>
            <w:rFonts w:ascii="Georgia" w:hAnsi="Georgia"/>
            <w:spacing w:val="-1"/>
          </w:rPr>
          <w:t xml:space="preserve"> is very common. You can think of applications like finding duplicate or similar documents, audio/video search. Although using brute force to check for all possible combinations will give you the exact nearest </w:t>
        </w:r>
        <w:proofErr w:type="spellStart"/>
        <w:r w:rsidRPr="00C53B6A">
          <w:rPr>
            <w:rFonts w:ascii="Georgia" w:hAnsi="Georgia"/>
            <w:spacing w:val="-1"/>
          </w:rPr>
          <w:t>neighbour</w:t>
        </w:r>
        <w:proofErr w:type="spellEnd"/>
        <w:r w:rsidRPr="00C53B6A">
          <w:rPr>
            <w:rFonts w:ascii="Georgia" w:hAnsi="Georgia"/>
            <w:spacing w:val="-1"/>
          </w:rPr>
          <w:t xml:space="preserve"> but it’s not scalable at all. </w:t>
        </w:r>
        <w:proofErr w:type="gramStart"/>
        <w:r w:rsidRPr="00C53B6A">
          <w:rPr>
            <w:rFonts w:ascii="Georgia" w:hAnsi="Georgia"/>
            <w:spacing w:val="-1"/>
          </w:rPr>
          <w:t>Approximate algorithms to accomplish this task has</w:t>
        </w:r>
        <w:proofErr w:type="gramEnd"/>
        <w:r w:rsidRPr="00C53B6A">
          <w:rPr>
            <w:rFonts w:ascii="Georgia" w:hAnsi="Georgia"/>
            <w:spacing w:val="-1"/>
          </w:rPr>
          <w:t xml:space="preserve"> been an area of active research. Although these algorithms don’t guarantee to give you the exact answer, more often than not they’ll be </w:t>
        </w:r>
        <w:proofErr w:type="gramStart"/>
        <w:r w:rsidRPr="00C53B6A">
          <w:rPr>
            <w:rFonts w:ascii="Georgia" w:hAnsi="Georgia"/>
            <w:spacing w:val="-1"/>
          </w:rPr>
          <w:t>provide</w:t>
        </w:r>
        <w:proofErr w:type="gramEnd"/>
        <w:r w:rsidRPr="00C53B6A">
          <w:rPr>
            <w:rFonts w:ascii="Georgia" w:hAnsi="Georgia"/>
            <w:spacing w:val="-1"/>
          </w:rPr>
          <w:t xml:space="preserve"> a good approximation. These algorithms are faster and scalable.</w:t>
        </w:r>
      </w:ins>
    </w:p>
    <w:p w:rsidR="0078675C" w:rsidRPr="00C53B6A" w:rsidRDefault="0078675C" w:rsidP="0078675C">
      <w:pPr>
        <w:pStyle w:val="pw-post-body-paragraph"/>
        <w:shd w:val="clear" w:color="auto" w:fill="FFFFFF"/>
        <w:spacing w:before="480" w:beforeAutospacing="0" w:after="0" w:afterAutospacing="0" w:line="387" w:lineRule="atLeast"/>
        <w:rPr>
          <w:ins w:id="58" w:author="hp" w:date="2022-06-07T18:45:00Z"/>
          <w:rFonts w:ascii="Georgia" w:hAnsi="Georgia"/>
          <w:spacing w:val="-1"/>
        </w:rPr>
      </w:pPr>
      <w:ins w:id="59" w:author="hp" w:date="2022-06-07T18:45:00Z">
        <w:r w:rsidRPr="00C53B6A">
          <w:rPr>
            <w:rFonts w:ascii="Georgia" w:hAnsi="Georgia"/>
            <w:spacing w:val="-1"/>
          </w:rPr>
          <w:t>Locality sensitive hashing (LSH) is one such algorithm. LSH has many applications, including:</w:t>
        </w:r>
      </w:ins>
    </w:p>
    <w:p w:rsidR="0078675C" w:rsidRPr="00C53B6A" w:rsidRDefault="0078675C" w:rsidP="0078675C">
      <w:pPr>
        <w:numPr>
          <w:ilvl w:val="0"/>
          <w:numId w:val="3"/>
        </w:numPr>
        <w:shd w:val="clear" w:color="auto" w:fill="FFFFFF"/>
        <w:spacing w:before="514" w:after="0" w:line="339" w:lineRule="atLeast"/>
        <w:ind w:left="363"/>
        <w:rPr>
          <w:ins w:id="60" w:author="hp" w:date="2022-06-07T18:46:00Z"/>
          <w:rFonts w:ascii="Georgia" w:eastAsia="Times New Roman" w:hAnsi="Georgia" w:cs="Segoe UI"/>
          <w:spacing w:val="-1"/>
          <w:sz w:val="24"/>
          <w:szCs w:val="24"/>
        </w:rPr>
      </w:pPr>
      <w:ins w:id="61" w:author="hp" w:date="2022-06-07T18:46:00Z">
        <w:r w:rsidRPr="00C53B6A">
          <w:rPr>
            <w:rFonts w:ascii="Georgia" w:eastAsia="Times New Roman" w:hAnsi="Georgia" w:cs="Segoe UI"/>
            <w:spacing w:val="-1"/>
            <w:sz w:val="24"/>
            <w:szCs w:val="24"/>
          </w:rPr>
          <w:t xml:space="preserve">Near-duplicate detection: LSH is commonly used to </w:t>
        </w:r>
        <w:proofErr w:type="spellStart"/>
        <w:r w:rsidRPr="00C53B6A">
          <w:rPr>
            <w:rFonts w:ascii="Georgia" w:eastAsia="Times New Roman" w:hAnsi="Georgia" w:cs="Segoe UI"/>
            <w:spacing w:val="-1"/>
            <w:sz w:val="24"/>
            <w:szCs w:val="24"/>
          </w:rPr>
          <w:t>deduplicate</w:t>
        </w:r>
        <w:proofErr w:type="spellEnd"/>
        <w:r w:rsidRPr="00C53B6A">
          <w:rPr>
            <w:rFonts w:ascii="Georgia" w:eastAsia="Times New Roman" w:hAnsi="Georgia" w:cs="Segoe UI"/>
            <w:spacing w:val="-1"/>
            <w:sz w:val="24"/>
            <w:szCs w:val="24"/>
          </w:rPr>
          <w:t xml:space="preserve"> large quantities of documents, </w:t>
        </w:r>
        <w:proofErr w:type="spellStart"/>
        <w:r w:rsidRPr="00C53B6A">
          <w:rPr>
            <w:rFonts w:ascii="Georgia" w:eastAsia="Times New Roman" w:hAnsi="Georgia" w:cs="Segoe UI"/>
            <w:spacing w:val="-1"/>
            <w:sz w:val="24"/>
            <w:szCs w:val="24"/>
          </w:rPr>
          <w:t>webpages</w:t>
        </w:r>
        <w:proofErr w:type="spellEnd"/>
        <w:r w:rsidRPr="00C53B6A">
          <w:rPr>
            <w:rFonts w:ascii="Georgia" w:eastAsia="Times New Roman" w:hAnsi="Georgia" w:cs="Segoe UI"/>
            <w:spacing w:val="-1"/>
            <w:sz w:val="24"/>
            <w:szCs w:val="24"/>
          </w:rPr>
          <w:t>, and other files.</w:t>
        </w:r>
      </w:ins>
    </w:p>
    <w:p w:rsidR="0078675C" w:rsidRPr="00C53B6A" w:rsidRDefault="0078675C" w:rsidP="0078675C">
      <w:pPr>
        <w:numPr>
          <w:ilvl w:val="0"/>
          <w:numId w:val="3"/>
        </w:numPr>
        <w:shd w:val="clear" w:color="auto" w:fill="FFFFFF"/>
        <w:spacing w:before="274" w:after="0" w:line="339" w:lineRule="atLeast"/>
        <w:ind w:left="363"/>
        <w:rPr>
          <w:ins w:id="62" w:author="hp" w:date="2022-06-07T18:46:00Z"/>
          <w:rFonts w:ascii="Georgia" w:eastAsia="Times New Roman" w:hAnsi="Georgia" w:cs="Segoe UI"/>
          <w:spacing w:val="-1"/>
          <w:sz w:val="24"/>
          <w:szCs w:val="24"/>
        </w:rPr>
      </w:pPr>
      <w:ins w:id="63" w:author="hp" w:date="2022-06-07T18:46:00Z">
        <w:r w:rsidRPr="00C53B6A">
          <w:rPr>
            <w:rFonts w:ascii="Georgia" w:eastAsia="Times New Roman" w:hAnsi="Georgia" w:cs="Segoe UI"/>
            <w:spacing w:val="-1"/>
            <w:sz w:val="24"/>
            <w:szCs w:val="24"/>
          </w:rPr>
          <w:t>Genome-wide association study: Biologists often use LSH to identify similar gene expressions in genome databases.</w:t>
        </w:r>
      </w:ins>
    </w:p>
    <w:p w:rsidR="0078675C" w:rsidRPr="00C53B6A" w:rsidRDefault="0078675C" w:rsidP="0078675C">
      <w:pPr>
        <w:numPr>
          <w:ilvl w:val="0"/>
          <w:numId w:val="3"/>
        </w:numPr>
        <w:shd w:val="clear" w:color="auto" w:fill="FFFFFF"/>
        <w:spacing w:before="274" w:after="0" w:line="339" w:lineRule="atLeast"/>
        <w:ind w:left="363"/>
        <w:rPr>
          <w:ins w:id="64" w:author="hp" w:date="2022-06-07T18:46:00Z"/>
          <w:rFonts w:ascii="Georgia" w:eastAsia="Times New Roman" w:hAnsi="Georgia" w:cs="Segoe UI"/>
          <w:spacing w:val="-1"/>
          <w:sz w:val="24"/>
          <w:szCs w:val="24"/>
        </w:rPr>
      </w:pPr>
      <w:ins w:id="65" w:author="hp" w:date="2022-06-07T18:46:00Z">
        <w:r w:rsidRPr="00C53B6A">
          <w:rPr>
            <w:rFonts w:ascii="Georgia" w:eastAsia="Times New Roman" w:hAnsi="Georgia" w:cs="Segoe UI"/>
            <w:spacing w:val="-1"/>
            <w:sz w:val="24"/>
            <w:szCs w:val="24"/>
          </w:rPr>
          <w:t xml:space="preserve">Large-scale image search: Google used LSH along with </w:t>
        </w:r>
        <w:proofErr w:type="spellStart"/>
        <w:r w:rsidRPr="00C53B6A">
          <w:rPr>
            <w:rFonts w:ascii="Georgia" w:eastAsia="Times New Roman" w:hAnsi="Georgia" w:cs="Segoe UI"/>
            <w:spacing w:val="-1"/>
            <w:sz w:val="24"/>
            <w:szCs w:val="24"/>
          </w:rPr>
          <w:t>PageRank</w:t>
        </w:r>
        <w:proofErr w:type="spellEnd"/>
        <w:r w:rsidRPr="00C53B6A">
          <w:rPr>
            <w:rFonts w:ascii="Georgia" w:eastAsia="Times New Roman" w:hAnsi="Georgia" w:cs="Segoe UI"/>
            <w:spacing w:val="-1"/>
            <w:sz w:val="24"/>
            <w:szCs w:val="24"/>
          </w:rPr>
          <w:t xml:space="preserve"> to build their image search technology </w:t>
        </w:r>
        <w:proofErr w:type="spellStart"/>
        <w:r w:rsidRPr="00C53B6A">
          <w:rPr>
            <w:rFonts w:ascii="Georgia" w:eastAsia="Times New Roman" w:hAnsi="Georgia" w:cs="Segoe UI"/>
            <w:spacing w:val="-1"/>
            <w:sz w:val="24"/>
            <w:szCs w:val="24"/>
          </w:rPr>
          <w:fldChar w:fldCharType="begin"/>
        </w:r>
        <w:r w:rsidRPr="00C53B6A">
          <w:rPr>
            <w:rFonts w:ascii="Georgia" w:eastAsia="Times New Roman" w:hAnsi="Georgia" w:cs="Segoe UI"/>
            <w:spacing w:val="-1"/>
            <w:sz w:val="24"/>
            <w:szCs w:val="24"/>
          </w:rPr>
          <w:instrText xml:space="preserve"> HYPERLINK "https://research.google.com/pubs/pub34634.html" \t "_blank" </w:instrText>
        </w:r>
        <w:r w:rsidRPr="00C53B6A">
          <w:rPr>
            <w:rFonts w:ascii="Georgia" w:eastAsia="Times New Roman" w:hAnsi="Georgia" w:cs="Segoe UI"/>
            <w:spacing w:val="-1"/>
            <w:sz w:val="24"/>
            <w:szCs w:val="24"/>
          </w:rPr>
          <w:fldChar w:fldCharType="separate"/>
        </w:r>
        <w:r w:rsidRPr="00C53B6A">
          <w:rPr>
            <w:rFonts w:ascii="Georgia" w:eastAsia="Times New Roman" w:hAnsi="Georgia" w:cs="Segoe UI"/>
            <w:spacing w:val="-1"/>
            <w:sz w:val="24"/>
            <w:szCs w:val="24"/>
            <w:u w:val="single"/>
          </w:rPr>
          <w:t>VisualRank</w:t>
        </w:r>
        <w:proofErr w:type="spellEnd"/>
        <w:r w:rsidRPr="00C53B6A">
          <w:rPr>
            <w:rFonts w:ascii="Georgia" w:eastAsia="Times New Roman" w:hAnsi="Georgia" w:cs="Segoe UI"/>
            <w:spacing w:val="-1"/>
            <w:sz w:val="24"/>
            <w:szCs w:val="24"/>
          </w:rPr>
          <w:fldChar w:fldCharType="end"/>
        </w:r>
        <w:r w:rsidRPr="00C53B6A">
          <w:rPr>
            <w:rFonts w:ascii="Georgia" w:eastAsia="Times New Roman" w:hAnsi="Georgia" w:cs="Segoe UI"/>
            <w:spacing w:val="-1"/>
            <w:sz w:val="24"/>
            <w:szCs w:val="24"/>
          </w:rPr>
          <w:t>.</w:t>
        </w:r>
      </w:ins>
    </w:p>
    <w:p w:rsidR="0078675C" w:rsidRPr="00C53B6A" w:rsidRDefault="0078675C" w:rsidP="0078675C">
      <w:pPr>
        <w:numPr>
          <w:ilvl w:val="0"/>
          <w:numId w:val="3"/>
        </w:numPr>
        <w:shd w:val="clear" w:color="auto" w:fill="FFFFFF"/>
        <w:spacing w:before="274" w:after="0" w:line="339" w:lineRule="atLeast"/>
        <w:ind w:left="363"/>
        <w:rPr>
          <w:ins w:id="66" w:author="hp" w:date="2022-06-07T18:46:00Z"/>
          <w:rFonts w:ascii="Georgia" w:eastAsia="Times New Roman" w:hAnsi="Georgia" w:cs="Segoe UI"/>
          <w:spacing w:val="-1"/>
          <w:sz w:val="24"/>
          <w:szCs w:val="24"/>
        </w:rPr>
      </w:pPr>
      <w:ins w:id="67" w:author="hp" w:date="2022-06-07T18:46:00Z">
        <w:r w:rsidRPr="00C53B6A">
          <w:rPr>
            <w:rFonts w:ascii="Georgia" w:eastAsia="Times New Roman" w:hAnsi="Georgia" w:cs="Segoe UI"/>
            <w:spacing w:val="-1"/>
            <w:sz w:val="24"/>
            <w:szCs w:val="24"/>
          </w:rPr>
          <w:t>Audio/video fingerprinting: In multimedia technologies, LSH is widely used as a fingerprinting technique A/V data.</w:t>
        </w:r>
      </w:ins>
    </w:p>
    <w:p w:rsidR="0078675C" w:rsidRPr="00C53B6A" w:rsidRDefault="0078675C">
      <w:pPr>
        <w:rPr>
          <w:ins w:id="68" w:author="hp" w:date="2022-06-07T18:46:00Z"/>
        </w:rPr>
      </w:pPr>
    </w:p>
    <w:p w:rsidR="0078675C" w:rsidRPr="00C53B6A" w:rsidRDefault="0078675C">
      <w:pPr>
        <w:rPr>
          <w:ins w:id="69" w:author="hp" w:date="2022-06-07T18:46:00Z"/>
        </w:rPr>
      </w:pPr>
      <w:ins w:id="70" w:author="hp" w:date="2022-06-07T18:46:00Z">
        <w:r w:rsidRPr="00C53B6A">
          <w:rPr>
            <w:noProof/>
          </w:rPr>
          <w:drawing>
            <wp:inline distT="0" distB="0" distL="0" distR="0">
              <wp:extent cx="5943600" cy="1046208"/>
              <wp:effectExtent l="19050" t="0" r="0" b="0"/>
              <wp:docPr id="6" name="Picture 4" descr="https://miro.medium.com/max/875/1*ph214h94u43vgb9A4FwH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75/1*ph214h94u43vgb9A4FwHXw.png"/>
                      <pic:cNvPicPr>
                        <a:picLocks noChangeAspect="1" noChangeArrowheads="1"/>
                      </pic:cNvPicPr>
                    </pic:nvPicPr>
                    <pic:blipFill>
                      <a:blip r:embed="rId7"/>
                      <a:srcRect/>
                      <a:stretch>
                        <a:fillRect/>
                      </a:stretch>
                    </pic:blipFill>
                    <pic:spPr bwMode="auto">
                      <a:xfrm>
                        <a:off x="0" y="0"/>
                        <a:ext cx="5943600" cy="1046208"/>
                      </a:xfrm>
                      <a:prstGeom prst="rect">
                        <a:avLst/>
                      </a:prstGeom>
                      <a:noFill/>
                      <a:ln w="9525">
                        <a:noFill/>
                        <a:miter lim="800000"/>
                        <a:headEnd/>
                        <a:tailEnd/>
                      </a:ln>
                    </pic:spPr>
                  </pic:pic>
                </a:graphicData>
              </a:graphic>
            </wp:inline>
          </w:drawing>
        </w:r>
        <w:r w:rsidRPr="00C53B6A">
          <w:br w:type="page"/>
        </w:r>
      </w:ins>
    </w:p>
    <w:p w:rsidR="0078675C" w:rsidRPr="00C53B6A" w:rsidRDefault="0078675C" w:rsidP="0078675C">
      <w:pPr>
        <w:pStyle w:val="pw-post-body-paragraph"/>
        <w:shd w:val="clear" w:color="auto" w:fill="FFFFFF"/>
        <w:spacing w:before="480" w:beforeAutospacing="0" w:after="0" w:afterAutospacing="0" w:line="387" w:lineRule="atLeast"/>
        <w:rPr>
          <w:ins w:id="71" w:author="hp" w:date="2022-06-07T18:47:00Z"/>
          <w:rFonts w:ascii="Georgia" w:hAnsi="Georgia"/>
          <w:spacing w:val="-1"/>
        </w:rPr>
      </w:pPr>
      <w:ins w:id="72" w:author="hp" w:date="2022-06-07T18:47:00Z">
        <w:r w:rsidRPr="00C53B6A">
          <w:rPr>
            <w:rStyle w:val="Strong"/>
            <w:rFonts w:ascii="Georgia" w:hAnsi="Georgia"/>
            <w:spacing w:val="-1"/>
          </w:rPr>
          <w:lastRenderedPageBreak/>
          <w:t>LSH</w:t>
        </w:r>
        <w:r w:rsidRPr="00C53B6A">
          <w:rPr>
            <w:rFonts w:ascii="Georgia" w:hAnsi="Georgia"/>
            <w:spacing w:val="-1"/>
          </w:rPr>
          <w:t> refers to a family of functions (known as LSH families) to hash data points into buckets so that data points </w:t>
        </w:r>
        <w:r w:rsidRPr="00C53B6A">
          <w:rPr>
            <w:rStyle w:val="Emphasis"/>
            <w:rFonts w:ascii="Georgia" w:hAnsi="Georgia"/>
            <w:spacing w:val="-1"/>
          </w:rPr>
          <w:t>near each other are located in the same buckets with high probability</w:t>
        </w:r>
        <w:r w:rsidRPr="00C53B6A">
          <w:rPr>
            <w:rFonts w:ascii="Georgia" w:hAnsi="Georgia"/>
            <w:spacing w:val="-1"/>
          </w:rPr>
          <w:t>, while data points </w:t>
        </w:r>
        <w:r w:rsidRPr="00C53B6A">
          <w:rPr>
            <w:rStyle w:val="Emphasis"/>
            <w:rFonts w:ascii="Georgia" w:hAnsi="Georgia"/>
            <w:spacing w:val="-1"/>
          </w:rPr>
          <w:t>far from each other are likely to be in different buckets</w:t>
        </w:r>
        <w:r w:rsidRPr="00C53B6A">
          <w:rPr>
            <w:rFonts w:ascii="Georgia" w:hAnsi="Georgia"/>
            <w:spacing w:val="-1"/>
          </w:rPr>
          <w:t>. This makes it easier to identify observations with various degrees of similarity.</w:t>
        </w:r>
      </w:ins>
    </w:p>
    <w:p w:rsidR="0078675C" w:rsidRPr="00C53B6A" w:rsidRDefault="0078675C">
      <w:pPr>
        <w:rPr>
          <w:ins w:id="73" w:author="hp" w:date="2022-06-07T18:47:00Z"/>
        </w:rPr>
      </w:pPr>
    </w:p>
    <w:p w:rsidR="0078675C" w:rsidRPr="00C53B6A" w:rsidRDefault="0078675C" w:rsidP="0078675C">
      <w:pPr>
        <w:shd w:val="clear" w:color="auto" w:fill="FFFFFF"/>
        <w:spacing w:before="595" w:after="0" w:line="387" w:lineRule="atLeast"/>
        <w:rPr>
          <w:ins w:id="74" w:author="hp" w:date="2022-06-07T18:47:00Z"/>
          <w:rFonts w:ascii="Georgia" w:eastAsia="Times New Roman" w:hAnsi="Georgia" w:cs="Times New Roman"/>
          <w:spacing w:val="-1"/>
          <w:sz w:val="24"/>
          <w:szCs w:val="24"/>
        </w:rPr>
      </w:pPr>
      <w:ins w:id="75" w:author="hp" w:date="2022-06-07T18:47:00Z">
        <w:r w:rsidRPr="00C53B6A">
          <w:rPr>
            <w:rFonts w:ascii="Georgia" w:eastAsia="Times New Roman" w:hAnsi="Georgia" w:cs="Times New Roman"/>
            <w:spacing w:val="-1"/>
            <w:sz w:val="24"/>
            <w:szCs w:val="24"/>
          </w:rPr>
          <w:t>In the context of this problem, we can break down the LSH algorithm into 3 broad steps:</w:t>
        </w:r>
      </w:ins>
    </w:p>
    <w:p w:rsidR="0078675C" w:rsidRPr="00C53B6A" w:rsidRDefault="0078675C" w:rsidP="0078675C">
      <w:pPr>
        <w:numPr>
          <w:ilvl w:val="0"/>
          <w:numId w:val="4"/>
        </w:numPr>
        <w:shd w:val="clear" w:color="auto" w:fill="FFFFFF"/>
        <w:spacing w:before="514" w:after="0" w:line="339" w:lineRule="atLeast"/>
        <w:ind w:left="363"/>
        <w:rPr>
          <w:ins w:id="76" w:author="hp" w:date="2022-06-07T18:47:00Z"/>
          <w:rFonts w:ascii="Georgia" w:eastAsia="Times New Roman" w:hAnsi="Georgia" w:cs="Segoe UI"/>
          <w:spacing w:val="-1"/>
          <w:sz w:val="24"/>
          <w:szCs w:val="24"/>
        </w:rPr>
      </w:pPr>
      <w:ins w:id="77" w:author="hp" w:date="2022-06-07T18:47:00Z">
        <w:r w:rsidRPr="00C53B6A">
          <w:rPr>
            <w:rFonts w:ascii="Georgia" w:eastAsia="Times New Roman" w:hAnsi="Georgia" w:cs="Segoe UI"/>
            <w:b/>
            <w:bCs/>
            <w:spacing w:val="-1"/>
            <w:sz w:val="24"/>
            <w:szCs w:val="24"/>
          </w:rPr>
          <w:t>Shingling</w:t>
        </w:r>
      </w:ins>
    </w:p>
    <w:p w:rsidR="0078675C" w:rsidRPr="00C53B6A" w:rsidRDefault="0078675C" w:rsidP="0078675C">
      <w:pPr>
        <w:numPr>
          <w:ilvl w:val="0"/>
          <w:numId w:val="4"/>
        </w:numPr>
        <w:shd w:val="clear" w:color="auto" w:fill="FFFFFF"/>
        <w:spacing w:before="274" w:after="0" w:line="339" w:lineRule="atLeast"/>
        <w:ind w:left="363"/>
        <w:rPr>
          <w:ins w:id="78" w:author="hp" w:date="2022-06-07T18:47:00Z"/>
          <w:rFonts w:ascii="Georgia" w:eastAsia="Times New Roman" w:hAnsi="Georgia" w:cs="Segoe UI"/>
          <w:spacing w:val="-1"/>
          <w:sz w:val="24"/>
          <w:szCs w:val="24"/>
        </w:rPr>
      </w:pPr>
      <w:ins w:id="79" w:author="hp" w:date="2022-06-07T18:47:00Z">
        <w:r w:rsidRPr="00C53B6A">
          <w:rPr>
            <w:rFonts w:ascii="Georgia" w:eastAsia="Times New Roman" w:hAnsi="Georgia" w:cs="Segoe UI"/>
            <w:b/>
            <w:bCs/>
            <w:spacing w:val="-1"/>
            <w:sz w:val="24"/>
            <w:szCs w:val="24"/>
          </w:rPr>
          <w:t>Min hashing</w:t>
        </w:r>
      </w:ins>
    </w:p>
    <w:p w:rsidR="0078675C" w:rsidRPr="00C53B6A" w:rsidRDefault="0078675C" w:rsidP="0078675C">
      <w:pPr>
        <w:numPr>
          <w:ilvl w:val="0"/>
          <w:numId w:val="4"/>
        </w:numPr>
        <w:shd w:val="clear" w:color="auto" w:fill="FFFFFF"/>
        <w:spacing w:before="274" w:after="0" w:line="339" w:lineRule="atLeast"/>
        <w:ind w:left="363"/>
        <w:rPr>
          <w:ins w:id="80" w:author="hp" w:date="2022-06-07T18:47:00Z"/>
          <w:rFonts w:ascii="Georgia" w:eastAsia="Times New Roman" w:hAnsi="Georgia" w:cs="Segoe UI"/>
          <w:spacing w:val="-1"/>
          <w:sz w:val="24"/>
          <w:szCs w:val="24"/>
        </w:rPr>
      </w:pPr>
      <w:ins w:id="81" w:author="hp" w:date="2022-06-07T18:47:00Z">
        <w:r w:rsidRPr="00C53B6A">
          <w:rPr>
            <w:rFonts w:ascii="Georgia" w:eastAsia="Times New Roman" w:hAnsi="Georgia" w:cs="Segoe UI"/>
            <w:b/>
            <w:bCs/>
            <w:spacing w:val="-1"/>
            <w:sz w:val="24"/>
            <w:szCs w:val="24"/>
          </w:rPr>
          <w:t>Locality-sensitive hashing</w:t>
        </w:r>
      </w:ins>
    </w:p>
    <w:p w:rsidR="0078675C" w:rsidRPr="00C53B6A" w:rsidRDefault="0078675C">
      <w:pPr>
        <w:rPr>
          <w:ins w:id="82" w:author="hp" w:date="2022-06-07T18:47:00Z"/>
        </w:rPr>
      </w:pPr>
    </w:p>
    <w:p w:rsidR="0078675C" w:rsidRPr="00C53B6A" w:rsidRDefault="0078675C">
      <w:pPr>
        <w:rPr>
          <w:ins w:id="83" w:author="hp" w:date="2022-06-07T18:47:00Z"/>
        </w:rPr>
      </w:pPr>
    </w:p>
    <w:p w:rsidR="00E65DE8" w:rsidRPr="00C53B6A" w:rsidRDefault="00E65DE8">
      <w:pPr>
        <w:rPr>
          <w:ins w:id="84" w:author="hp" w:date="2022-06-07T21:05:00Z"/>
        </w:rPr>
      </w:pPr>
    </w:p>
    <w:p w:rsidR="00E65DE8" w:rsidRPr="00C53B6A" w:rsidRDefault="00E65DE8">
      <w:pPr>
        <w:rPr>
          <w:ins w:id="85" w:author="hp" w:date="2022-06-07T21:05:00Z"/>
        </w:rPr>
      </w:pPr>
      <w:ins w:id="86" w:author="hp" w:date="2022-06-07T21:05:00Z">
        <w:r w:rsidRPr="00C53B6A">
          <w:rPr>
            <w:noProof/>
          </w:rPr>
          <w:drawing>
            <wp:inline distT="0" distB="0" distL="0" distR="0">
              <wp:extent cx="5943600" cy="2410216"/>
              <wp:effectExtent l="19050" t="0" r="0" b="0"/>
              <wp:docPr id="9" name="Picture 7" descr="https://miro.medium.com/max/875/1*27nQOTC79yfh5lzmL06I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875/1*27nQOTC79yfh5lzmL06Ieg.png"/>
                      <pic:cNvPicPr>
                        <a:picLocks noChangeAspect="1" noChangeArrowheads="1"/>
                      </pic:cNvPicPr>
                    </pic:nvPicPr>
                    <pic:blipFill>
                      <a:blip r:embed="rId8"/>
                      <a:srcRect/>
                      <a:stretch>
                        <a:fillRect/>
                      </a:stretch>
                    </pic:blipFill>
                    <pic:spPr bwMode="auto">
                      <a:xfrm>
                        <a:off x="0" y="0"/>
                        <a:ext cx="5943600" cy="2410216"/>
                      </a:xfrm>
                      <a:prstGeom prst="rect">
                        <a:avLst/>
                      </a:prstGeom>
                      <a:noFill/>
                      <a:ln w="9525">
                        <a:noFill/>
                        <a:miter lim="800000"/>
                        <a:headEnd/>
                        <a:tailEnd/>
                      </a:ln>
                    </pic:spPr>
                  </pic:pic>
                </a:graphicData>
              </a:graphic>
            </wp:inline>
          </w:drawing>
        </w:r>
        <w:r w:rsidRPr="00C53B6A">
          <w:br w:type="page"/>
        </w:r>
      </w:ins>
    </w:p>
    <w:p w:rsidR="00E65DE8" w:rsidRPr="00C53B6A" w:rsidRDefault="00E65DE8" w:rsidP="00E65DE8">
      <w:pPr>
        <w:pStyle w:val="Heading1"/>
        <w:shd w:val="clear" w:color="auto" w:fill="FFFFFF"/>
        <w:spacing w:before="144" w:beforeAutospacing="0" w:after="0" w:afterAutospacing="0" w:line="484" w:lineRule="atLeast"/>
        <w:rPr>
          <w:ins w:id="87" w:author="hp" w:date="2022-06-07T21:07:00Z"/>
          <w:spacing w:val="-4"/>
          <w:sz w:val="39"/>
          <w:szCs w:val="39"/>
          <w:rPrChange w:id="88" w:author="hp" w:date="2022-06-07T21:07:00Z">
            <w:rPr>
              <w:ins w:id="89" w:author="hp" w:date="2022-06-07T21:07:00Z"/>
              <w:rFonts w:ascii="Helvetica" w:hAnsi="Helvetica" w:cs="Helvetica"/>
              <w:color w:val="292929"/>
              <w:spacing w:val="-4"/>
              <w:sz w:val="39"/>
              <w:szCs w:val="39"/>
            </w:rPr>
          </w:rPrChange>
        </w:rPr>
      </w:pPr>
      <w:ins w:id="90" w:author="hp" w:date="2022-06-07T21:07:00Z">
        <w:r w:rsidRPr="00C53B6A">
          <w:rPr>
            <w:spacing w:val="-4"/>
            <w:sz w:val="39"/>
            <w:szCs w:val="39"/>
            <w:rPrChange w:id="91" w:author="hp" w:date="2022-06-07T21:07:00Z">
              <w:rPr>
                <w:rFonts w:ascii="Helvetica" w:hAnsi="Helvetica" w:cs="Helvetica"/>
                <w:color w:val="292929"/>
                <w:spacing w:val="-4"/>
                <w:sz w:val="39"/>
                <w:szCs w:val="39"/>
              </w:rPr>
            </w:rPrChange>
          </w:rPr>
          <w:lastRenderedPageBreak/>
          <w:t>Ensemble Methods</w:t>
        </w:r>
      </w:ins>
    </w:p>
    <w:p w:rsidR="0078675C" w:rsidRPr="00C53B6A" w:rsidRDefault="0078675C">
      <w:pPr>
        <w:rPr>
          <w:ins w:id="92" w:author="hp" w:date="2022-06-07T21:07:00Z"/>
          <w:rFonts w:ascii="Times New Roman" w:hAnsi="Times New Roman" w:cs="Times New Roman"/>
          <w:rPrChange w:id="93" w:author="hp" w:date="2022-06-07T21:07:00Z">
            <w:rPr>
              <w:ins w:id="94" w:author="hp" w:date="2022-06-07T21:07:00Z"/>
            </w:rPr>
          </w:rPrChange>
        </w:rPr>
      </w:pPr>
    </w:p>
    <w:p w:rsidR="00E65DE8" w:rsidRPr="00C53B6A" w:rsidRDefault="00E65DE8">
      <w:pPr>
        <w:rPr>
          <w:ins w:id="95" w:author="hp" w:date="2022-06-07T21:08:00Z"/>
          <w:rFonts w:ascii="Times New Roman" w:hAnsi="Times New Roman" w:cs="Times New Roman"/>
          <w:sz w:val="24"/>
          <w:szCs w:val="24"/>
        </w:rPr>
      </w:pPr>
      <w:ins w:id="96" w:author="hp" w:date="2022-06-07T21:07:00Z">
        <w:r w:rsidRPr="00C53B6A">
          <w:rPr>
            <w:rFonts w:ascii="Times New Roman" w:hAnsi="Times New Roman" w:cs="Times New Roman"/>
            <w:spacing w:val="-1"/>
            <w:shd w:val="clear" w:color="auto" w:fill="FFFFFF"/>
            <w:rPrChange w:id="97" w:author="hp" w:date="2022-06-07T21:07:00Z">
              <w:rPr>
                <w:rFonts w:ascii="Georgia" w:hAnsi="Georgia"/>
                <w:color w:val="292929"/>
                <w:spacing w:val="-1"/>
                <w:shd w:val="clear" w:color="auto" w:fill="FFFFFF"/>
              </w:rPr>
            </w:rPrChange>
          </w:rPr>
          <w:t> </w:t>
        </w:r>
        <w:r w:rsidRPr="00C53B6A">
          <w:rPr>
            <w:rStyle w:val="Strong"/>
            <w:rFonts w:ascii="Times New Roman" w:hAnsi="Times New Roman" w:cs="Times New Roman"/>
            <w:sz w:val="24"/>
            <w:szCs w:val="24"/>
            <w:rPrChange w:id="98" w:author="hp" w:date="2022-06-07T21:07:00Z">
              <w:rPr>
                <w:rStyle w:val="Strong"/>
                <w:rFonts w:ascii="Georgia" w:hAnsi="Georgia"/>
              </w:rPr>
            </w:rPrChange>
          </w:rPr>
          <w:t>Ensemble methods</w:t>
        </w:r>
        <w:r w:rsidRPr="00C53B6A">
          <w:rPr>
            <w:rFonts w:ascii="Times New Roman" w:hAnsi="Times New Roman" w:cs="Times New Roman"/>
            <w:sz w:val="24"/>
            <w:szCs w:val="24"/>
            <w:rPrChange w:id="99" w:author="hp" w:date="2022-06-07T21:07:00Z">
              <w:rPr/>
            </w:rPrChange>
          </w:rPr>
          <w:t> is a machine learning technique that combines several base models in order to produce one optimal predictive model</w:t>
        </w:r>
      </w:ins>
    </w:p>
    <w:p w:rsidR="00E65DE8" w:rsidRPr="00C53B6A" w:rsidRDefault="00E65DE8">
      <w:pPr>
        <w:rPr>
          <w:ins w:id="100" w:author="hp" w:date="2022-06-07T21:08:00Z"/>
          <w:rFonts w:ascii="Times New Roman" w:hAnsi="Times New Roman" w:cs="Times New Roman"/>
          <w:sz w:val="24"/>
          <w:szCs w:val="24"/>
        </w:rPr>
      </w:pPr>
    </w:p>
    <w:p w:rsidR="004801C7" w:rsidRPr="004801C7" w:rsidRDefault="004801C7" w:rsidP="004801C7">
      <w:pPr>
        <w:shd w:val="clear" w:color="auto" w:fill="FFFFFF"/>
        <w:spacing w:before="754" w:after="0" w:line="339" w:lineRule="atLeast"/>
        <w:outlineLvl w:val="0"/>
        <w:rPr>
          <w:ins w:id="101" w:author="hp" w:date="2022-06-07T21:56:00Z"/>
          <w:rFonts w:ascii="Helvetica" w:eastAsia="Times New Roman" w:hAnsi="Helvetica" w:cs="Helvetica"/>
          <w:b/>
          <w:bCs/>
          <w:kern w:val="36"/>
          <w:sz w:val="27"/>
          <w:szCs w:val="27"/>
        </w:rPr>
      </w:pPr>
      <w:ins w:id="102" w:author="hp" w:date="2022-06-07T21:56:00Z">
        <w:r w:rsidRPr="004801C7">
          <w:rPr>
            <w:rFonts w:ascii="Helvetica" w:eastAsia="Times New Roman" w:hAnsi="Helvetica" w:cs="Helvetica"/>
            <w:b/>
            <w:bCs/>
            <w:kern w:val="36"/>
            <w:sz w:val="27"/>
            <w:szCs w:val="27"/>
          </w:rPr>
          <w:t>Types of Ensemble Methods</w:t>
        </w:r>
      </w:ins>
    </w:p>
    <w:p w:rsidR="004801C7" w:rsidRPr="004801C7" w:rsidRDefault="004801C7" w:rsidP="004801C7">
      <w:pPr>
        <w:numPr>
          <w:ilvl w:val="0"/>
          <w:numId w:val="5"/>
        </w:numPr>
        <w:shd w:val="clear" w:color="auto" w:fill="FFFFFF"/>
        <w:spacing w:before="226" w:after="0" w:line="339" w:lineRule="atLeast"/>
        <w:ind w:left="363"/>
        <w:rPr>
          <w:ins w:id="103" w:author="hp" w:date="2022-06-07T21:56:00Z"/>
          <w:rFonts w:ascii="Georgia" w:eastAsia="Times New Roman" w:hAnsi="Georgia" w:cs="Segoe UI"/>
          <w:spacing w:val="-1"/>
          <w:sz w:val="24"/>
          <w:szCs w:val="24"/>
        </w:rPr>
      </w:pPr>
      <w:proofErr w:type="spellStart"/>
      <w:proofErr w:type="gramStart"/>
      <w:ins w:id="104" w:author="hp" w:date="2022-06-07T21:56:00Z">
        <w:r w:rsidRPr="00C53B6A">
          <w:rPr>
            <w:rFonts w:ascii="Georgia" w:eastAsia="Times New Roman" w:hAnsi="Georgia" w:cs="Segoe UI"/>
            <w:b/>
            <w:bCs/>
            <w:i/>
            <w:iCs/>
            <w:spacing w:val="-1"/>
            <w:sz w:val="24"/>
            <w:szCs w:val="24"/>
          </w:rPr>
          <w:t>BAGG</w:t>
        </w:r>
        <w:r w:rsidRPr="004801C7">
          <w:rPr>
            <w:rFonts w:ascii="Georgia" w:eastAsia="Times New Roman" w:hAnsi="Georgia" w:cs="Segoe UI"/>
            <w:spacing w:val="-1"/>
            <w:sz w:val="24"/>
            <w:szCs w:val="24"/>
          </w:rPr>
          <w:t>ing</w:t>
        </w:r>
        <w:proofErr w:type="spellEnd"/>
        <w:r w:rsidRPr="004801C7">
          <w:rPr>
            <w:rFonts w:ascii="Georgia" w:eastAsia="Times New Roman" w:hAnsi="Georgia" w:cs="Segoe UI"/>
            <w:spacing w:val="-1"/>
            <w:sz w:val="24"/>
            <w:szCs w:val="24"/>
          </w:rPr>
          <w:t>,</w:t>
        </w:r>
        <w:proofErr w:type="gramEnd"/>
        <w:r w:rsidRPr="004801C7">
          <w:rPr>
            <w:rFonts w:ascii="Georgia" w:eastAsia="Times New Roman" w:hAnsi="Georgia" w:cs="Segoe UI"/>
            <w:spacing w:val="-1"/>
            <w:sz w:val="24"/>
            <w:szCs w:val="24"/>
          </w:rPr>
          <w:t xml:space="preserve"> or </w:t>
        </w:r>
        <w:r w:rsidRPr="00C53B6A">
          <w:rPr>
            <w:rFonts w:ascii="Georgia" w:eastAsia="Times New Roman" w:hAnsi="Georgia" w:cs="Segoe UI"/>
            <w:b/>
            <w:bCs/>
            <w:i/>
            <w:iCs/>
            <w:spacing w:val="-1"/>
            <w:sz w:val="24"/>
            <w:szCs w:val="24"/>
          </w:rPr>
          <w:t>B</w:t>
        </w:r>
        <w:r w:rsidRPr="004801C7">
          <w:rPr>
            <w:rFonts w:ascii="Georgia" w:eastAsia="Times New Roman" w:hAnsi="Georgia" w:cs="Segoe UI"/>
            <w:spacing w:val="-1"/>
            <w:sz w:val="24"/>
            <w:szCs w:val="24"/>
          </w:rPr>
          <w:t>ootstrap </w:t>
        </w:r>
        <w:proofErr w:type="spellStart"/>
        <w:r w:rsidRPr="00C53B6A">
          <w:rPr>
            <w:rFonts w:ascii="Georgia" w:eastAsia="Times New Roman" w:hAnsi="Georgia" w:cs="Segoe UI"/>
            <w:b/>
            <w:bCs/>
            <w:i/>
            <w:iCs/>
            <w:spacing w:val="-1"/>
            <w:sz w:val="24"/>
            <w:szCs w:val="24"/>
          </w:rPr>
          <w:t>AGG</w:t>
        </w:r>
        <w:r w:rsidRPr="004801C7">
          <w:rPr>
            <w:rFonts w:ascii="Georgia" w:eastAsia="Times New Roman" w:hAnsi="Georgia" w:cs="Segoe UI"/>
            <w:spacing w:val="-1"/>
            <w:sz w:val="24"/>
            <w:szCs w:val="24"/>
          </w:rPr>
          <w:t>regating</w:t>
        </w:r>
        <w:proofErr w:type="spellEnd"/>
        <w:r w:rsidRPr="004801C7">
          <w:rPr>
            <w:rFonts w:ascii="Georgia" w:eastAsia="Times New Roman" w:hAnsi="Georgia" w:cs="Segoe UI"/>
            <w:spacing w:val="-1"/>
            <w:sz w:val="24"/>
            <w:szCs w:val="24"/>
          </w:rPr>
          <w:t>. </w:t>
        </w:r>
        <w:proofErr w:type="spellStart"/>
        <w:r w:rsidRPr="00C53B6A">
          <w:rPr>
            <w:rFonts w:ascii="Georgia" w:eastAsia="Times New Roman" w:hAnsi="Georgia" w:cs="Segoe UI"/>
            <w:b/>
            <w:bCs/>
            <w:spacing w:val="-1"/>
            <w:sz w:val="24"/>
            <w:szCs w:val="24"/>
          </w:rPr>
          <w:t>BAGG</w:t>
        </w:r>
        <w:r w:rsidRPr="004801C7">
          <w:rPr>
            <w:rFonts w:ascii="Georgia" w:eastAsia="Times New Roman" w:hAnsi="Georgia" w:cs="Segoe UI"/>
            <w:spacing w:val="-1"/>
            <w:sz w:val="24"/>
            <w:szCs w:val="24"/>
          </w:rPr>
          <w:t>ing</w:t>
        </w:r>
        <w:proofErr w:type="spellEnd"/>
        <w:r w:rsidRPr="004801C7">
          <w:rPr>
            <w:rFonts w:ascii="Georgia" w:eastAsia="Times New Roman" w:hAnsi="Georgia" w:cs="Segoe UI"/>
            <w:spacing w:val="-1"/>
            <w:sz w:val="24"/>
            <w:szCs w:val="24"/>
          </w:rPr>
          <w:t xml:space="preserve"> gets its name because it combines </w:t>
        </w:r>
        <w:r w:rsidRPr="00C53B6A">
          <w:rPr>
            <w:rFonts w:ascii="Georgia" w:eastAsia="Times New Roman" w:hAnsi="Georgia" w:cs="Segoe UI"/>
            <w:b/>
            <w:bCs/>
            <w:i/>
            <w:iCs/>
            <w:spacing w:val="-1"/>
            <w:sz w:val="24"/>
            <w:szCs w:val="24"/>
          </w:rPr>
          <w:t>B</w:t>
        </w:r>
        <w:r w:rsidRPr="004801C7">
          <w:rPr>
            <w:rFonts w:ascii="Georgia" w:eastAsia="Times New Roman" w:hAnsi="Georgia" w:cs="Segoe UI"/>
            <w:spacing w:val="-1"/>
            <w:sz w:val="24"/>
            <w:szCs w:val="24"/>
          </w:rPr>
          <w:t>ootstrapping and </w:t>
        </w:r>
        <w:r w:rsidRPr="00C53B6A">
          <w:rPr>
            <w:rFonts w:ascii="Georgia" w:eastAsia="Times New Roman" w:hAnsi="Georgia" w:cs="Segoe UI"/>
            <w:b/>
            <w:bCs/>
            <w:i/>
            <w:iCs/>
            <w:spacing w:val="-1"/>
            <w:sz w:val="24"/>
            <w:szCs w:val="24"/>
          </w:rPr>
          <w:t>Agg</w:t>
        </w:r>
        <w:r w:rsidRPr="004801C7">
          <w:rPr>
            <w:rFonts w:ascii="Georgia" w:eastAsia="Times New Roman" w:hAnsi="Georgia" w:cs="Segoe UI"/>
            <w:spacing w:val="-1"/>
            <w:sz w:val="24"/>
            <w:szCs w:val="24"/>
          </w:rPr>
          <w:t>regation to form one ensemble model. Given a sample of data, multiple bootstrapped subsamples are pulled. A Decision Tree is formed on each of the bootstrapped subsamples. After each subsample Decision Tree has been formed, an algorithm is used to aggregate over the Decision Trees to form the most efficient predictor. The image below will help explain:</w:t>
        </w:r>
      </w:ins>
    </w:p>
    <w:p w:rsidR="00E65DE8" w:rsidRPr="00C53B6A" w:rsidRDefault="00E65DE8">
      <w:pPr>
        <w:rPr>
          <w:ins w:id="105" w:author="hp" w:date="2022-06-07T21:56:00Z"/>
          <w:rFonts w:ascii="Times New Roman" w:hAnsi="Times New Roman" w:cs="Times New Roman"/>
          <w:sz w:val="24"/>
          <w:szCs w:val="24"/>
        </w:rPr>
      </w:pPr>
    </w:p>
    <w:p w:rsidR="009B6941" w:rsidRPr="00C53B6A" w:rsidRDefault="004801C7">
      <w:pPr>
        <w:rPr>
          <w:ins w:id="106" w:author="hp" w:date="2022-06-07T22:16:00Z"/>
          <w:rFonts w:ascii="Times New Roman" w:hAnsi="Times New Roman" w:cs="Times New Roman"/>
          <w:sz w:val="24"/>
          <w:szCs w:val="24"/>
        </w:rPr>
      </w:pPr>
      <w:ins w:id="107" w:author="hp" w:date="2022-06-07T21:56:00Z">
        <w:r w:rsidRPr="00C53B6A">
          <w:rPr>
            <w:noProof/>
          </w:rPr>
          <w:drawing>
            <wp:inline distT="0" distB="0" distL="0" distR="0">
              <wp:extent cx="5398194" cy="3626025"/>
              <wp:effectExtent l="19050" t="0" r="0" b="0"/>
              <wp:docPr id="10" name="Picture 10" descr="https://miro.medium.com/max/1400/0*PBGJw23ud8Sp7q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400/0*PBGJw23ud8Sp7qO4."/>
                      <pic:cNvPicPr>
                        <a:picLocks noChangeAspect="1" noChangeArrowheads="1"/>
                      </pic:cNvPicPr>
                    </pic:nvPicPr>
                    <pic:blipFill>
                      <a:blip r:embed="rId9"/>
                      <a:srcRect/>
                      <a:stretch>
                        <a:fillRect/>
                      </a:stretch>
                    </pic:blipFill>
                    <pic:spPr bwMode="auto">
                      <a:xfrm>
                        <a:off x="0" y="0"/>
                        <a:ext cx="5398049" cy="3625927"/>
                      </a:xfrm>
                      <a:prstGeom prst="rect">
                        <a:avLst/>
                      </a:prstGeom>
                      <a:noFill/>
                      <a:ln w="9525">
                        <a:noFill/>
                        <a:miter lim="800000"/>
                        <a:headEnd/>
                        <a:tailEnd/>
                      </a:ln>
                    </pic:spPr>
                  </pic:pic>
                </a:graphicData>
              </a:graphic>
            </wp:inline>
          </w:drawing>
        </w:r>
      </w:ins>
    </w:p>
    <w:p w:rsidR="009B6941" w:rsidRPr="00C53B6A" w:rsidRDefault="009B6941" w:rsidP="009B6941">
      <w:pPr>
        <w:tabs>
          <w:tab w:val="left" w:pos="2819"/>
        </w:tabs>
        <w:rPr>
          <w:ins w:id="108" w:author="hp" w:date="2022-06-07T22:16:00Z"/>
          <w:rFonts w:ascii="Times New Roman" w:hAnsi="Times New Roman" w:cs="Times New Roman"/>
          <w:sz w:val="24"/>
          <w:szCs w:val="24"/>
        </w:rPr>
        <w:pPrChange w:id="109" w:author="hp" w:date="2022-06-07T22:16:00Z">
          <w:pPr/>
        </w:pPrChange>
      </w:pPr>
      <w:ins w:id="110" w:author="hp" w:date="2022-06-07T22:16:00Z">
        <w:r w:rsidRPr="00C53B6A">
          <w:rPr>
            <w:rFonts w:ascii="Times New Roman" w:hAnsi="Times New Roman" w:cs="Times New Roman"/>
            <w:sz w:val="24"/>
            <w:szCs w:val="24"/>
          </w:rPr>
          <w:tab/>
        </w:r>
      </w:ins>
    </w:p>
    <w:p w:rsidR="009B6941" w:rsidRPr="00C53B6A" w:rsidRDefault="009B6941" w:rsidP="009B6941">
      <w:pPr>
        <w:tabs>
          <w:tab w:val="left" w:pos="2819"/>
        </w:tabs>
        <w:rPr>
          <w:ins w:id="111" w:author="hp" w:date="2022-06-07T22:16:00Z"/>
          <w:rFonts w:ascii="Georgia" w:hAnsi="Georgia"/>
          <w:spacing w:val="-1"/>
          <w:shd w:val="clear" w:color="auto" w:fill="FFFFFF"/>
        </w:rPr>
        <w:pPrChange w:id="112" w:author="hp" w:date="2022-06-07T22:16:00Z">
          <w:pPr/>
        </w:pPrChange>
      </w:pPr>
    </w:p>
    <w:p w:rsidR="009B6941" w:rsidRPr="00C53B6A" w:rsidRDefault="009B6941" w:rsidP="009B6941">
      <w:pPr>
        <w:tabs>
          <w:tab w:val="left" w:pos="2819"/>
        </w:tabs>
        <w:rPr>
          <w:ins w:id="113" w:author="hp" w:date="2022-06-07T22:16:00Z"/>
          <w:rFonts w:ascii="Georgia" w:hAnsi="Georgia"/>
          <w:spacing w:val="-1"/>
          <w:shd w:val="clear" w:color="auto" w:fill="FFFFFF"/>
        </w:rPr>
        <w:pPrChange w:id="114" w:author="hp" w:date="2022-06-07T22:16:00Z">
          <w:pPr/>
        </w:pPrChange>
      </w:pPr>
      <w:ins w:id="115" w:author="hp" w:date="2022-06-07T22:16:00Z">
        <w:r w:rsidRPr="00C53B6A">
          <w:rPr>
            <w:rFonts w:ascii="Georgia" w:hAnsi="Georgia"/>
            <w:spacing w:val="-1"/>
            <w:shd w:val="clear" w:color="auto" w:fill="FFFFFF"/>
          </w:rPr>
          <w:lastRenderedPageBreak/>
          <w:t>2. </w:t>
        </w:r>
        <w:r w:rsidRPr="00C53B6A">
          <w:rPr>
            <w:rStyle w:val="Strong"/>
            <w:rFonts w:ascii="Georgia" w:hAnsi="Georgia"/>
            <w:spacing w:val="-1"/>
            <w:shd w:val="clear" w:color="auto" w:fill="FFFFFF"/>
          </w:rPr>
          <w:t>Random Forest</w:t>
        </w:r>
        <w:r w:rsidRPr="00C53B6A">
          <w:rPr>
            <w:rFonts w:ascii="Georgia" w:hAnsi="Georgia"/>
            <w:spacing w:val="-1"/>
            <w:shd w:val="clear" w:color="auto" w:fill="FFFFFF"/>
          </w:rPr>
          <w:t> </w:t>
        </w:r>
      </w:ins>
    </w:p>
    <w:p w:rsidR="009B6941" w:rsidRPr="00C53B6A" w:rsidRDefault="009B6941" w:rsidP="009B6941">
      <w:pPr>
        <w:tabs>
          <w:tab w:val="left" w:pos="2819"/>
        </w:tabs>
        <w:rPr>
          <w:ins w:id="116" w:author="hp" w:date="2022-06-07T22:24:00Z"/>
          <w:rFonts w:ascii="Georgia" w:hAnsi="Georgia"/>
          <w:spacing w:val="-1"/>
          <w:shd w:val="clear" w:color="auto" w:fill="FFFFFF"/>
        </w:rPr>
      </w:pPr>
      <w:ins w:id="117" w:author="hp" w:date="2022-06-07T22:24:00Z">
        <w:r w:rsidRPr="00C53B6A">
          <w:rPr>
            <w:rFonts w:ascii="Georgia" w:hAnsi="Georgia"/>
            <w:spacing w:val="-1"/>
            <w:shd w:val="clear" w:color="auto" w:fill="FFFFFF"/>
          </w:rPr>
          <w:t xml:space="preserve">Random forests: Random Forest is a popular machine learning </w:t>
        </w:r>
        <w:proofErr w:type="gramStart"/>
        <w:r w:rsidRPr="00C53B6A">
          <w:rPr>
            <w:rFonts w:ascii="Georgia" w:hAnsi="Georgia"/>
            <w:spacing w:val="-1"/>
            <w:shd w:val="clear" w:color="auto" w:fill="FFFFFF"/>
          </w:rPr>
          <w:t>algorithm  that</w:t>
        </w:r>
        <w:proofErr w:type="gramEnd"/>
        <w:r w:rsidRPr="00C53B6A">
          <w:rPr>
            <w:rFonts w:ascii="Georgia" w:hAnsi="Georgia"/>
            <w:spacing w:val="-1"/>
            <w:shd w:val="clear" w:color="auto" w:fill="FFFFFF"/>
          </w:rPr>
          <w:t xml:space="preserve"> belongs to the supervised learning technique. It can be used for </w:t>
        </w:r>
        <w:proofErr w:type="gramStart"/>
        <w:r w:rsidRPr="00C53B6A">
          <w:rPr>
            <w:rFonts w:ascii="Georgia" w:hAnsi="Georgia"/>
            <w:spacing w:val="-1"/>
            <w:shd w:val="clear" w:color="auto" w:fill="FFFFFF"/>
          </w:rPr>
          <w:t>both  Classification</w:t>
        </w:r>
        <w:proofErr w:type="gramEnd"/>
        <w:r w:rsidRPr="00C53B6A">
          <w:rPr>
            <w:rFonts w:ascii="Georgia" w:hAnsi="Georgia"/>
            <w:spacing w:val="-1"/>
            <w:shd w:val="clear" w:color="auto" w:fill="FFFFFF"/>
          </w:rPr>
          <w:t xml:space="preserve"> and Regression problems in ML. It is based on the </w:t>
        </w:r>
        <w:proofErr w:type="gramStart"/>
        <w:r w:rsidRPr="00C53B6A">
          <w:rPr>
            <w:rFonts w:ascii="Georgia" w:hAnsi="Georgia"/>
            <w:spacing w:val="-1"/>
            <w:shd w:val="clear" w:color="auto" w:fill="FFFFFF"/>
          </w:rPr>
          <w:t>concept  of</w:t>
        </w:r>
        <w:proofErr w:type="gramEnd"/>
        <w:r w:rsidRPr="00C53B6A">
          <w:rPr>
            <w:rFonts w:ascii="Georgia" w:hAnsi="Georgia"/>
            <w:spacing w:val="-1"/>
            <w:shd w:val="clear" w:color="auto" w:fill="FFFFFF"/>
          </w:rPr>
          <w:t xml:space="preserve"> ensemble learning, which is a process of combining multiple classifiers  to solve a complex problem and to improve the performance of the model </w:t>
        </w:r>
      </w:ins>
    </w:p>
    <w:p w:rsidR="00C53B6A" w:rsidRPr="00C53B6A" w:rsidRDefault="00C53B6A" w:rsidP="009B6941">
      <w:pPr>
        <w:numPr>
          <w:ilvl w:val="0"/>
          <w:numId w:val="6"/>
        </w:numPr>
        <w:tabs>
          <w:tab w:val="left" w:pos="2819"/>
        </w:tabs>
        <w:rPr>
          <w:ins w:id="118" w:author="hp" w:date="2022-06-07T22:24:00Z"/>
          <w:rFonts w:ascii="Georgia" w:hAnsi="Georgia"/>
          <w:spacing w:val="-1"/>
          <w:shd w:val="clear" w:color="auto" w:fill="FFFFFF"/>
        </w:rPr>
      </w:pPr>
      <w:ins w:id="119" w:author="hp" w:date="2022-06-07T22:24:00Z">
        <w:r w:rsidRPr="00C53B6A">
          <w:rPr>
            <w:rFonts w:ascii="Georgia" w:hAnsi="Georgia"/>
            <w:spacing w:val="-1"/>
            <w:shd w:val="clear" w:color="auto" w:fill="FFFFFF"/>
          </w:rPr>
          <w:t xml:space="preserve">As the name suggests, "Random Forest is a classifier that contains </w:t>
        </w:r>
        <w:proofErr w:type="gramStart"/>
        <w:r w:rsidRPr="00C53B6A">
          <w:rPr>
            <w:rFonts w:ascii="Georgia" w:hAnsi="Georgia"/>
            <w:spacing w:val="-1"/>
            <w:shd w:val="clear" w:color="auto" w:fill="FFFFFF"/>
          </w:rPr>
          <w:t>a  number</w:t>
        </w:r>
        <w:proofErr w:type="gramEnd"/>
        <w:r w:rsidRPr="00C53B6A">
          <w:rPr>
            <w:rFonts w:ascii="Georgia" w:hAnsi="Georgia"/>
            <w:spacing w:val="-1"/>
            <w:shd w:val="clear" w:color="auto" w:fill="FFFFFF"/>
          </w:rPr>
          <w:t xml:space="preserve">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w:t>
        </w:r>
      </w:ins>
    </w:p>
    <w:p w:rsidR="00C53B6A" w:rsidRPr="00C53B6A" w:rsidRDefault="00C53B6A" w:rsidP="009B6941">
      <w:pPr>
        <w:numPr>
          <w:ilvl w:val="0"/>
          <w:numId w:val="6"/>
        </w:numPr>
        <w:tabs>
          <w:tab w:val="left" w:pos="2819"/>
        </w:tabs>
        <w:rPr>
          <w:ins w:id="120" w:author="hp" w:date="2022-06-07T22:24:00Z"/>
          <w:rFonts w:ascii="Georgia" w:hAnsi="Georgia"/>
          <w:spacing w:val="-1"/>
          <w:shd w:val="clear" w:color="auto" w:fill="FFFFFF"/>
        </w:rPr>
      </w:pPr>
      <w:ins w:id="121" w:author="hp" w:date="2022-06-07T22:24:00Z">
        <w:r w:rsidRPr="00C53B6A">
          <w:rPr>
            <w:rFonts w:ascii="Georgia" w:hAnsi="Georgia"/>
            <w:spacing w:val="-1"/>
            <w:shd w:val="clear" w:color="auto" w:fill="FFFFFF"/>
          </w:rPr>
          <w:t xml:space="preserve">The greater number of trees in the forest leads to higher accuracy and  prevents the problem of </w:t>
        </w:r>
        <w:proofErr w:type="spellStart"/>
        <w:r w:rsidRPr="00C53B6A">
          <w:rPr>
            <w:rFonts w:ascii="Georgia" w:hAnsi="Georgia"/>
            <w:spacing w:val="-1"/>
            <w:shd w:val="clear" w:color="auto" w:fill="FFFFFF"/>
          </w:rPr>
          <w:t>overfitting</w:t>
        </w:r>
        <w:proofErr w:type="spellEnd"/>
        <w:r w:rsidRPr="00C53B6A">
          <w:rPr>
            <w:rFonts w:ascii="Georgia" w:hAnsi="Georgia"/>
            <w:spacing w:val="-1"/>
            <w:shd w:val="clear" w:color="auto" w:fill="FFFFFF"/>
          </w:rPr>
          <w:t xml:space="preserve"> </w:t>
        </w:r>
      </w:ins>
    </w:p>
    <w:p w:rsidR="009B6941" w:rsidRPr="00C53B6A" w:rsidRDefault="009B6941" w:rsidP="009B6941">
      <w:pPr>
        <w:tabs>
          <w:tab w:val="left" w:pos="2819"/>
        </w:tabs>
        <w:rPr>
          <w:ins w:id="122" w:author="hp" w:date="2022-06-07T22:16:00Z"/>
          <w:rFonts w:ascii="Georgia" w:hAnsi="Georgia"/>
          <w:spacing w:val="-1"/>
          <w:shd w:val="clear" w:color="auto" w:fill="FFFFFF"/>
        </w:rPr>
        <w:pPrChange w:id="123" w:author="hp" w:date="2022-06-07T22:16:00Z">
          <w:pPr/>
        </w:pPrChange>
      </w:pPr>
    </w:p>
    <w:p w:rsidR="009B6941" w:rsidRPr="00C53B6A" w:rsidRDefault="009B6941" w:rsidP="009B6941">
      <w:pPr>
        <w:tabs>
          <w:tab w:val="left" w:pos="2819"/>
        </w:tabs>
        <w:rPr>
          <w:ins w:id="124" w:author="hp" w:date="2022-06-07T22:25:00Z"/>
          <w:rFonts w:ascii="Times New Roman" w:hAnsi="Times New Roman" w:cs="Times New Roman"/>
          <w:sz w:val="24"/>
          <w:szCs w:val="24"/>
        </w:rPr>
        <w:pPrChange w:id="125" w:author="hp" w:date="2022-06-07T22:16:00Z">
          <w:pPr/>
        </w:pPrChange>
      </w:pPr>
      <w:ins w:id="126" w:author="hp" w:date="2022-06-07T22:24:00Z">
        <w:r w:rsidRPr="00C53B6A">
          <w:rPr>
            <w:noProof/>
          </w:rPr>
          <w:drawing>
            <wp:inline distT="0" distB="0" distL="0" distR="0">
              <wp:extent cx="4548948" cy="2520363"/>
              <wp:effectExtent l="19050" t="0" r="4002" b="0"/>
              <wp:docPr id="1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38799" cy="3756660"/>
                        <a:chOff x="1767839" y="2478023"/>
                        <a:chExt cx="5638799" cy="3756660"/>
                      </a:xfrm>
                    </a:grpSpPr>
                    <a:sp>
                      <a:nvSpPr>
                        <a:cNvPr id="9" name="object 9"/>
                        <a:cNvSpPr/>
                      </a:nvSpPr>
                      <a:spPr>
                        <a:xfrm>
                          <a:off x="1767839" y="2478023"/>
                          <a:ext cx="5638799" cy="3756660"/>
                        </a:xfrm>
                        <a:prstGeom prst="rect">
                          <a:avLst/>
                        </a:prstGeom>
                        <a:blipFill>
                          <a:blip r:embed="rId10" cstate="print"/>
                          <a:stretch>
                            <a:fillRect/>
                          </a:stretch>
                        </a:blipFill>
                      </a:spPr>
                      <a:txSp>
                        <a:txBody>
                          <a:bodyPr wrap="square" lIns="0" tIns="0" rIns="0" bIns="0" rtlCol="0"/>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endParaRPr/>
                          </a:p>
                        </a:txBody>
                        <a:useSpRect/>
                      </a:txSp>
                    </a:sp>
                  </lc:lockedCanvas>
                </a:graphicData>
              </a:graphic>
            </wp:inline>
          </w:drawing>
        </w:r>
      </w:ins>
    </w:p>
    <w:p w:rsidR="009B6941" w:rsidRPr="00C53B6A" w:rsidRDefault="009B6941" w:rsidP="009B6941">
      <w:pPr>
        <w:tabs>
          <w:tab w:val="left" w:pos="2819"/>
        </w:tabs>
        <w:rPr>
          <w:ins w:id="127" w:author="hp" w:date="2022-06-07T22:25:00Z"/>
          <w:rFonts w:ascii="Times New Roman" w:hAnsi="Times New Roman" w:cs="Times New Roman"/>
          <w:sz w:val="28"/>
          <w:szCs w:val="28"/>
          <w:rPrChange w:id="128" w:author="hp" w:date="2022-06-07T22:25:00Z">
            <w:rPr>
              <w:ins w:id="129" w:author="hp" w:date="2022-06-07T22:25:00Z"/>
              <w:rFonts w:ascii="Times New Roman" w:hAnsi="Times New Roman" w:cs="Times New Roman"/>
              <w:sz w:val="24"/>
              <w:szCs w:val="24"/>
            </w:rPr>
          </w:rPrChange>
        </w:rPr>
      </w:pPr>
      <w:ins w:id="130" w:author="hp" w:date="2022-06-07T22:25:00Z">
        <w:r w:rsidRPr="00C53B6A">
          <w:rPr>
            <w:rFonts w:ascii="Times New Roman" w:hAnsi="Times New Roman" w:cs="Times New Roman"/>
            <w:sz w:val="28"/>
            <w:szCs w:val="28"/>
            <w:rPrChange w:id="131" w:author="hp" w:date="2022-06-07T22:25:00Z">
              <w:rPr>
                <w:rFonts w:ascii="Times New Roman" w:hAnsi="Times New Roman" w:cs="Times New Roman"/>
                <w:sz w:val="24"/>
                <w:szCs w:val="24"/>
              </w:rPr>
            </w:rPrChange>
          </w:rPr>
          <w:t xml:space="preserve">Boosting </w:t>
        </w:r>
      </w:ins>
    </w:p>
    <w:p w:rsidR="00C53B6A" w:rsidRPr="00C53B6A" w:rsidRDefault="00C53B6A" w:rsidP="009B6941">
      <w:pPr>
        <w:numPr>
          <w:ilvl w:val="0"/>
          <w:numId w:val="7"/>
        </w:numPr>
        <w:tabs>
          <w:tab w:val="left" w:pos="2819"/>
        </w:tabs>
        <w:rPr>
          <w:ins w:id="132" w:author="hp" w:date="2022-06-07T22:25:00Z"/>
          <w:rFonts w:ascii="Times New Roman" w:hAnsi="Times New Roman" w:cs="Times New Roman"/>
          <w:sz w:val="24"/>
          <w:szCs w:val="24"/>
        </w:rPr>
      </w:pPr>
      <w:ins w:id="133" w:author="hp" w:date="2022-06-07T22:25:00Z">
        <w:r w:rsidRPr="00C53B6A">
          <w:rPr>
            <w:rFonts w:ascii="Times New Roman" w:hAnsi="Times New Roman" w:cs="Times New Roman"/>
            <w:sz w:val="24"/>
            <w:szCs w:val="24"/>
          </w:rPr>
          <w:t xml:space="preserve">Boosting refers to a family of algorithms that can convert weak </w:t>
        </w:r>
        <w:proofErr w:type="gramStart"/>
        <w:r w:rsidRPr="00C53B6A">
          <w:rPr>
            <w:rFonts w:ascii="Times New Roman" w:hAnsi="Times New Roman" w:cs="Times New Roman"/>
            <w:sz w:val="24"/>
            <w:szCs w:val="24"/>
          </w:rPr>
          <w:t>learners  to</w:t>
        </w:r>
        <w:proofErr w:type="gramEnd"/>
        <w:r w:rsidRPr="00C53B6A">
          <w:rPr>
            <w:rFonts w:ascii="Times New Roman" w:hAnsi="Times New Roman" w:cs="Times New Roman"/>
            <w:sz w:val="24"/>
            <w:szCs w:val="24"/>
          </w:rPr>
          <w:t xml:space="preserve"> strong learners. The main principle of boosting is to fit a sequence of  weak learners </w:t>
        </w:r>
      </w:ins>
    </w:p>
    <w:p w:rsidR="009B6941" w:rsidRPr="00C53B6A" w:rsidRDefault="009B6941" w:rsidP="009B6941">
      <w:pPr>
        <w:tabs>
          <w:tab w:val="left" w:pos="2819"/>
        </w:tabs>
        <w:rPr>
          <w:ins w:id="134" w:author="hp" w:date="2022-06-07T22:26:00Z"/>
          <w:rFonts w:ascii="Times New Roman" w:hAnsi="Times New Roman" w:cs="Times New Roman"/>
          <w:sz w:val="28"/>
          <w:szCs w:val="28"/>
          <w:rPrChange w:id="135" w:author="hp" w:date="2022-06-07T22:26:00Z">
            <w:rPr>
              <w:ins w:id="136" w:author="hp" w:date="2022-06-07T22:26:00Z"/>
              <w:rFonts w:ascii="Times New Roman" w:hAnsi="Times New Roman" w:cs="Times New Roman"/>
              <w:sz w:val="24"/>
              <w:szCs w:val="24"/>
            </w:rPr>
          </w:rPrChange>
        </w:rPr>
      </w:pPr>
      <w:ins w:id="137" w:author="hp" w:date="2022-06-07T22:26:00Z">
        <w:r w:rsidRPr="00C53B6A">
          <w:rPr>
            <w:rFonts w:ascii="Times New Roman" w:hAnsi="Times New Roman" w:cs="Times New Roman"/>
            <w:sz w:val="28"/>
            <w:szCs w:val="28"/>
            <w:rPrChange w:id="138" w:author="hp" w:date="2022-06-07T22:26:00Z">
              <w:rPr>
                <w:rFonts w:ascii="Times New Roman" w:hAnsi="Times New Roman" w:cs="Times New Roman"/>
                <w:sz w:val="24"/>
                <w:szCs w:val="24"/>
              </w:rPr>
            </w:rPrChange>
          </w:rPr>
          <w:t xml:space="preserve">Stacking </w:t>
        </w:r>
      </w:ins>
    </w:p>
    <w:p w:rsidR="00C53B6A" w:rsidRPr="00C53B6A" w:rsidRDefault="00C53B6A" w:rsidP="009B6941">
      <w:pPr>
        <w:numPr>
          <w:ilvl w:val="0"/>
          <w:numId w:val="8"/>
        </w:numPr>
        <w:tabs>
          <w:tab w:val="left" w:pos="2819"/>
        </w:tabs>
        <w:rPr>
          <w:ins w:id="139" w:author="hp" w:date="2022-06-07T22:26:00Z"/>
          <w:rFonts w:ascii="Times New Roman" w:hAnsi="Times New Roman" w:cs="Times New Roman"/>
          <w:sz w:val="24"/>
          <w:szCs w:val="24"/>
        </w:rPr>
      </w:pPr>
      <w:ins w:id="140" w:author="hp" w:date="2022-06-07T22:26:00Z">
        <w:r w:rsidRPr="00C53B6A">
          <w:rPr>
            <w:rFonts w:ascii="Times New Roman" w:hAnsi="Times New Roman" w:cs="Times New Roman"/>
            <w:sz w:val="24"/>
            <w:szCs w:val="24"/>
          </w:rPr>
          <w:t xml:space="preserve">Stacking is an ensemble learning technique that combines multiple  classification or regression models via a meta-classifier or a meta-  </w:t>
        </w:r>
        <w:proofErr w:type="spellStart"/>
        <w:r w:rsidRPr="00C53B6A">
          <w:rPr>
            <w:rFonts w:ascii="Times New Roman" w:hAnsi="Times New Roman" w:cs="Times New Roman"/>
            <w:sz w:val="24"/>
            <w:szCs w:val="24"/>
          </w:rPr>
          <w:t>regressor</w:t>
        </w:r>
        <w:proofErr w:type="spellEnd"/>
        <w:r w:rsidRPr="00C53B6A">
          <w:rPr>
            <w:rFonts w:ascii="Times New Roman" w:hAnsi="Times New Roman" w:cs="Times New Roman"/>
            <w:sz w:val="24"/>
            <w:szCs w:val="24"/>
          </w:rPr>
          <w:t xml:space="preserve"> </w:t>
        </w:r>
      </w:ins>
    </w:p>
    <w:p w:rsidR="009B6941" w:rsidRPr="00C53B6A" w:rsidRDefault="009B6941" w:rsidP="009B6941">
      <w:pPr>
        <w:tabs>
          <w:tab w:val="left" w:pos="2819"/>
        </w:tabs>
        <w:rPr>
          <w:ins w:id="141" w:author="hp" w:date="2022-06-07T22:32:00Z"/>
          <w:rFonts w:ascii="Times New Roman" w:hAnsi="Times New Roman" w:cs="Times New Roman"/>
          <w:b/>
          <w:bCs/>
          <w:sz w:val="28"/>
          <w:szCs w:val="28"/>
        </w:rPr>
        <w:pPrChange w:id="142" w:author="hp" w:date="2022-06-07T22:16:00Z">
          <w:pPr/>
        </w:pPrChange>
      </w:pPr>
    </w:p>
    <w:p w:rsidR="009B6941" w:rsidRPr="00C53B6A" w:rsidRDefault="009B6941" w:rsidP="009B6941">
      <w:pPr>
        <w:tabs>
          <w:tab w:val="left" w:pos="2819"/>
        </w:tabs>
        <w:rPr>
          <w:ins w:id="143" w:author="hp" w:date="2022-06-07T22:32:00Z"/>
          <w:rFonts w:ascii="Times New Roman" w:hAnsi="Times New Roman" w:cs="Times New Roman"/>
          <w:b/>
          <w:bCs/>
          <w:sz w:val="28"/>
          <w:szCs w:val="28"/>
        </w:rPr>
        <w:pPrChange w:id="144" w:author="hp" w:date="2022-06-07T22:16:00Z">
          <w:pPr/>
        </w:pPrChange>
      </w:pPr>
    </w:p>
    <w:p w:rsidR="009B6941" w:rsidRPr="00C53B6A" w:rsidRDefault="009B6941" w:rsidP="009B6941">
      <w:pPr>
        <w:tabs>
          <w:tab w:val="left" w:pos="2819"/>
        </w:tabs>
        <w:rPr>
          <w:ins w:id="145" w:author="hp" w:date="2022-06-07T22:32:00Z"/>
          <w:rFonts w:ascii="Times New Roman" w:hAnsi="Times New Roman" w:cs="Times New Roman"/>
          <w:b/>
          <w:bCs/>
          <w:color w:val="595959" w:themeColor="text1" w:themeTint="A6"/>
          <w:sz w:val="28"/>
          <w:szCs w:val="28"/>
        </w:rPr>
        <w:pPrChange w:id="146" w:author="hp" w:date="2022-06-07T22:16:00Z">
          <w:pPr/>
        </w:pPrChange>
      </w:pPr>
      <w:ins w:id="147" w:author="hp" w:date="2022-06-07T22:32:00Z">
        <w:r w:rsidRPr="00C53B6A">
          <w:rPr>
            <w:rFonts w:ascii="Times New Roman" w:hAnsi="Times New Roman" w:cs="Times New Roman"/>
            <w:b/>
            <w:bCs/>
            <w:sz w:val="28"/>
            <w:szCs w:val="28"/>
            <w:rPrChange w:id="148" w:author="hp" w:date="2022-06-07T22:32:00Z">
              <w:rPr>
                <w:rFonts w:ascii="Times New Roman" w:hAnsi="Times New Roman" w:cs="Times New Roman"/>
                <w:b/>
                <w:bCs/>
                <w:sz w:val="24"/>
                <w:szCs w:val="24"/>
              </w:rPr>
            </w:rPrChange>
          </w:rPr>
          <w:lastRenderedPageBreak/>
          <w:t>Me</w:t>
        </w:r>
        <w:r w:rsidRPr="00C53B6A">
          <w:rPr>
            <w:rFonts w:ascii="Times New Roman" w:hAnsi="Times New Roman" w:cs="Times New Roman"/>
            <w:b/>
            <w:bCs/>
            <w:color w:val="595959" w:themeColor="text1" w:themeTint="A6"/>
            <w:sz w:val="28"/>
            <w:szCs w:val="28"/>
            <w:rPrChange w:id="149" w:author="hp" w:date="2022-06-07T22:32:00Z">
              <w:rPr>
                <w:rFonts w:ascii="Times New Roman" w:hAnsi="Times New Roman" w:cs="Times New Roman"/>
                <w:b/>
                <w:bCs/>
                <w:sz w:val="24"/>
                <w:szCs w:val="24"/>
              </w:rPr>
            </w:rPrChange>
          </w:rPr>
          <w:t>ta Learning</w:t>
        </w:r>
      </w:ins>
    </w:p>
    <w:p w:rsidR="00C53B6A" w:rsidRPr="00C53B6A" w:rsidRDefault="00C53B6A" w:rsidP="009B6941">
      <w:pPr>
        <w:numPr>
          <w:ilvl w:val="0"/>
          <w:numId w:val="9"/>
        </w:numPr>
        <w:tabs>
          <w:tab w:val="left" w:pos="2819"/>
        </w:tabs>
        <w:rPr>
          <w:ins w:id="150" w:author="hp" w:date="2022-06-07T22:32:00Z"/>
          <w:rFonts w:ascii="Times New Roman" w:hAnsi="Times New Roman" w:cs="Times New Roman"/>
          <w:color w:val="595959" w:themeColor="text1" w:themeTint="A6"/>
          <w:sz w:val="28"/>
          <w:szCs w:val="28"/>
        </w:rPr>
      </w:pPr>
      <w:ins w:id="151" w:author="hp" w:date="2022-06-07T22:32:00Z">
        <w:r w:rsidRPr="00C53B6A">
          <w:rPr>
            <w:rFonts w:ascii="Times New Roman" w:hAnsi="Times New Roman" w:cs="Times New Roman"/>
            <w:color w:val="595959" w:themeColor="text1" w:themeTint="A6"/>
            <w:sz w:val="28"/>
            <w:szCs w:val="28"/>
          </w:rPr>
          <w:t xml:space="preserve">Meta-learning, also known as “learning to learn”, intends to design  models that can learn new skills or adapt to new environments rapidly  with a few training examples </w:t>
        </w:r>
      </w:ins>
    </w:p>
    <w:p w:rsidR="00C53B6A" w:rsidRPr="00C53B6A" w:rsidRDefault="00C53B6A" w:rsidP="009B6941">
      <w:pPr>
        <w:numPr>
          <w:ilvl w:val="0"/>
          <w:numId w:val="9"/>
        </w:numPr>
        <w:tabs>
          <w:tab w:val="left" w:pos="2819"/>
        </w:tabs>
        <w:rPr>
          <w:ins w:id="152" w:author="hp" w:date="2022-06-07T22:32:00Z"/>
          <w:rFonts w:ascii="Times New Roman" w:hAnsi="Times New Roman" w:cs="Times New Roman"/>
          <w:color w:val="595959" w:themeColor="text1" w:themeTint="A6"/>
          <w:sz w:val="28"/>
          <w:szCs w:val="28"/>
        </w:rPr>
      </w:pPr>
      <w:ins w:id="153" w:author="hp" w:date="2022-06-07T22:32:00Z">
        <w:r w:rsidRPr="00C53B6A">
          <w:rPr>
            <w:rFonts w:ascii="Times New Roman" w:hAnsi="Times New Roman" w:cs="Times New Roman"/>
            <w:color w:val="595959" w:themeColor="text1" w:themeTint="A6"/>
            <w:sz w:val="28"/>
            <w:szCs w:val="28"/>
          </w:rPr>
          <w:t xml:space="preserve">In practice, very closely related to multi-task learning </w:t>
        </w:r>
      </w:ins>
    </w:p>
    <w:p w:rsidR="00C53B6A" w:rsidRPr="00C53B6A" w:rsidRDefault="00C53B6A" w:rsidP="009B6941">
      <w:pPr>
        <w:numPr>
          <w:ilvl w:val="0"/>
          <w:numId w:val="9"/>
        </w:numPr>
        <w:tabs>
          <w:tab w:val="left" w:pos="2819"/>
        </w:tabs>
        <w:rPr>
          <w:ins w:id="154" w:author="hp" w:date="2022-06-07T22:32:00Z"/>
          <w:rFonts w:ascii="Times New Roman" w:hAnsi="Times New Roman" w:cs="Times New Roman"/>
          <w:color w:val="595959" w:themeColor="text1" w:themeTint="A6"/>
          <w:sz w:val="28"/>
          <w:szCs w:val="28"/>
        </w:rPr>
      </w:pPr>
      <w:ins w:id="155" w:author="hp" w:date="2022-06-07T22:32:00Z">
        <w:r w:rsidRPr="00C53B6A">
          <w:rPr>
            <w:rFonts w:ascii="Times New Roman" w:hAnsi="Times New Roman" w:cs="Times New Roman"/>
            <w:color w:val="595959" w:themeColor="text1" w:themeTint="A6"/>
            <w:sz w:val="28"/>
            <w:szCs w:val="28"/>
          </w:rPr>
          <w:t xml:space="preserve">Common approach to meta learning: </w:t>
        </w:r>
      </w:ins>
    </w:p>
    <w:p w:rsidR="009B6941" w:rsidRPr="00C53B6A" w:rsidRDefault="009B6941" w:rsidP="009B6941">
      <w:pPr>
        <w:tabs>
          <w:tab w:val="left" w:pos="2819"/>
        </w:tabs>
        <w:rPr>
          <w:ins w:id="156" w:author="hp" w:date="2022-06-07T22:32:00Z"/>
          <w:rFonts w:ascii="Times New Roman" w:hAnsi="Times New Roman" w:cs="Times New Roman"/>
          <w:color w:val="595959" w:themeColor="text1" w:themeTint="A6"/>
          <w:sz w:val="28"/>
          <w:szCs w:val="28"/>
        </w:rPr>
      </w:pPr>
      <w:ins w:id="157" w:author="hp" w:date="2022-06-07T22:32:00Z">
        <w:r w:rsidRPr="00C53B6A">
          <w:rPr>
            <w:rFonts w:ascii="Times New Roman" w:hAnsi="Times New Roman" w:cs="Times New Roman"/>
            <w:color w:val="595959" w:themeColor="text1" w:themeTint="A6"/>
            <w:sz w:val="28"/>
            <w:szCs w:val="28"/>
          </w:rPr>
          <w:t xml:space="preserve">Model-Based </w:t>
        </w:r>
      </w:ins>
    </w:p>
    <w:p w:rsidR="00C53B6A" w:rsidRPr="00C53B6A" w:rsidRDefault="00C53B6A" w:rsidP="009B6941">
      <w:pPr>
        <w:numPr>
          <w:ilvl w:val="1"/>
          <w:numId w:val="10"/>
        </w:numPr>
        <w:tabs>
          <w:tab w:val="left" w:pos="2819"/>
        </w:tabs>
        <w:rPr>
          <w:ins w:id="158" w:author="hp" w:date="2022-06-07T22:32:00Z"/>
          <w:rFonts w:ascii="Times New Roman" w:hAnsi="Times New Roman" w:cs="Times New Roman"/>
          <w:color w:val="595959" w:themeColor="text1" w:themeTint="A6"/>
          <w:sz w:val="28"/>
          <w:szCs w:val="28"/>
        </w:rPr>
      </w:pPr>
      <w:ins w:id="159" w:author="hp" w:date="2022-06-07T22:32:00Z">
        <w:r w:rsidRPr="00C53B6A">
          <w:rPr>
            <w:rFonts w:ascii="Times New Roman" w:hAnsi="Times New Roman" w:cs="Times New Roman"/>
            <w:color w:val="595959" w:themeColor="text1" w:themeTint="A6"/>
            <w:sz w:val="28"/>
            <w:szCs w:val="28"/>
          </w:rPr>
          <w:t xml:space="preserve">Memory-Augmented Neural Networks </w:t>
        </w:r>
      </w:ins>
    </w:p>
    <w:p w:rsidR="00C53B6A" w:rsidRPr="00C53B6A" w:rsidRDefault="00C53B6A" w:rsidP="009B6941">
      <w:pPr>
        <w:numPr>
          <w:ilvl w:val="1"/>
          <w:numId w:val="10"/>
        </w:numPr>
        <w:tabs>
          <w:tab w:val="left" w:pos="2819"/>
        </w:tabs>
        <w:rPr>
          <w:ins w:id="160" w:author="hp" w:date="2022-06-07T22:32:00Z"/>
          <w:rFonts w:ascii="Times New Roman" w:hAnsi="Times New Roman" w:cs="Times New Roman"/>
          <w:color w:val="595959" w:themeColor="text1" w:themeTint="A6"/>
          <w:sz w:val="28"/>
          <w:szCs w:val="28"/>
        </w:rPr>
      </w:pPr>
      <w:ins w:id="161" w:author="hp" w:date="2022-06-07T22:32:00Z">
        <w:r w:rsidRPr="00C53B6A">
          <w:rPr>
            <w:rFonts w:ascii="Times New Roman" w:hAnsi="Times New Roman" w:cs="Times New Roman"/>
            <w:color w:val="595959" w:themeColor="text1" w:themeTint="A6"/>
            <w:sz w:val="28"/>
            <w:szCs w:val="28"/>
          </w:rPr>
          <w:t xml:space="preserve">Meta Networks </w:t>
        </w:r>
      </w:ins>
    </w:p>
    <w:p w:rsidR="009B6941" w:rsidRPr="00C53B6A" w:rsidRDefault="009B6941" w:rsidP="009B6941">
      <w:pPr>
        <w:tabs>
          <w:tab w:val="left" w:pos="2819"/>
        </w:tabs>
        <w:rPr>
          <w:ins w:id="162" w:author="hp" w:date="2022-06-07T22:32:00Z"/>
          <w:rFonts w:ascii="Times New Roman" w:hAnsi="Times New Roman" w:cs="Times New Roman"/>
          <w:color w:val="595959" w:themeColor="text1" w:themeTint="A6"/>
          <w:sz w:val="28"/>
          <w:szCs w:val="28"/>
        </w:rPr>
      </w:pPr>
      <w:ins w:id="163" w:author="hp" w:date="2022-06-07T22:32:00Z">
        <w:r w:rsidRPr="00C53B6A">
          <w:rPr>
            <w:rFonts w:ascii="Times New Roman" w:hAnsi="Times New Roman" w:cs="Times New Roman"/>
            <w:color w:val="595959" w:themeColor="text1" w:themeTint="A6"/>
            <w:sz w:val="28"/>
            <w:szCs w:val="28"/>
          </w:rPr>
          <w:t xml:space="preserve">Metric-Based </w:t>
        </w:r>
      </w:ins>
    </w:p>
    <w:p w:rsidR="00C53B6A" w:rsidRPr="00C53B6A" w:rsidRDefault="00C53B6A" w:rsidP="009B6941">
      <w:pPr>
        <w:numPr>
          <w:ilvl w:val="1"/>
          <w:numId w:val="11"/>
        </w:numPr>
        <w:tabs>
          <w:tab w:val="left" w:pos="2819"/>
        </w:tabs>
        <w:rPr>
          <w:ins w:id="164" w:author="hp" w:date="2022-06-07T22:32:00Z"/>
          <w:rFonts w:ascii="Times New Roman" w:hAnsi="Times New Roman" w:cs="Times New Roman"/>
          <w:color w:val="595959" w:themeColor="text1" w:themeTint="A6"/>
          <w:sz w:val="28"/>
          <w:szCs w:val="28"/>
        </w:rPr>
      </w:pPr>
      <w:proofErr w:type="spellStart"/>
      <w:ins w:id="165" w:author="hp" w:date="2022-06-07T22:32:00Z">
        <w:r w:rsidRPr="00C53B6A">
          <w:rPr>
            <w:rFonts w:ascii="Times New Roman" w:hAnsi="Times New Roman" w:cs="Times New Roman"/>
            <w:color w:val="595959" w:themeColor="text1" w:themeTint="A6"/>
            <w:sz w:val="28"/>
            <w:szCs w:val="28"/>
          </w:rPr>
          <w:t>Convolutional</w:t>
        </w:r>
        <w:proofErr w:type="spellEnd"/>
        <w:r w:rsidRPr="00C53B6A">
          <w:rPr>
            <w:rFonts w:ascii="Times New Roman" w:hAnsi="Times New Roman" w:cs="Times New Roman"/>
            <w:color w:val="595959" w:themeColor="text1" w:themeTint="A6"/>
            <w:sz w:val="28"/>
            <w:szCs w:val="28"/>
          </w:rPr>
          <w:t xml:space="preserve"> Siamese Neural Network </w:t>
        </w:r>
      </w:ins>
    </w:p>
    <w:p w:rsidR="00C53B6A" w:rsidRPr="00C53B6A" w:rsidRDefault="00C53B6A" w:rsidP="009B6941">
      <w:pPr>
        <w:numPr>
          <w:ilvl w:val="1"/>
          <w:numId w:val="11"/>
        </w:numPr>
        <w:tabs>
          <w:tab w:val="left" w:pos="2819"/>
        </w:tabs>
        <w:rPr>
          <w:ins w:id="166" w:author="hp" w:date="2022-06-07T22:32:00Z"/>
          <w:rFonts w:ascii="Times New Roman" w:hAnsi="Times New Roman" w:cs="Times New Roman"/>
          <w:color w:val="595959" w:themeColor="text1" w:themeTint="A6"/>
          <w:sz w:val="28"/>
          <w:szCs w:val="28"/>
        </w:rPr>
      </w:pPr>
      <w:ins w:id="167" w:author="hp" w:date="2022-06-07T22:32:00Z">
        <w:r w:rsidRPr="00C53B6A">
          <w:rPr>
            <w:rFonts w:ascii="Times New Roman" w:hAnsi="Times New Roman" w:cs="Times New Roman"/>
            <w:color w:val="595959" w:themeColor="text1" w:themeTint="A6"/>
            <w:sz w:val="28"/>
            <w:szCs w:val="28"/>
          </w:rPr>
          <w:t xml:space="preserve">Matching Networks </w:t>
        </w:r>
      </w:ins>
    </w:p>
    <w:p w:rsidR="00C53B6A" w:rsidRPr="00C53B6A" w:rsidRDefault="00C53B6A" w:rsidP="009B6941">
      <w:pPr>
        <w:numPr>
          <w:ilvl w:val="1"/>
          <w:numId w:val="11"/>
        </w:numPr>
        <w:tabs>
          <w:tab w:val="left" w:pos="2819"/>
        </w:tabs>
        <w:rPr>
          <w:ins w:id="168" w:author="hp" w:date="2022-06-07T22:32:00Z"/>
          <w:rFonts w:ascii="Times New Roman" w:hAnsi="Times New Roman" w:cs="Times New Roman"/>
          <w:color w:val="595959" w:themeColor="text1" w:themeTint="A6"/>
          <w:sz w:val="28"/>
          <w:szCs w:val="28"/>
        </w:rPr>
      </w:pPr>
      <w:ins w:id="169" w:author="hp" w:date="2022-06-07T22:32:00Z">
        <w:r w:rsidRPr="00C53B6A">
          <w:rPr>
            <w:rFonts w:ascii="Times New Roman" w:hAnsi="Times New Roman" w:cs="Times New Roman"/>
            <w:color w:val="595959" w:themeColor="text1" w:themeTint="A6"/>
            <w:sz w:val="28"/>
            <w:szCs w:val="28"/>
          </w:rPr>
          <w:t xml:space="preserve">Relation Network </w:t>
        </w:r>
      </w:ins>
    </w:p>
    <w:p w:rsidR="00C53B6A" w:rsidRPr="00C53B6A" w:rsidRDefault="00C53B6A" w:rsidP="009B6941">
      <w:pPr>
        <w:numPr>
          <w:ilvl w:val="1"/>
          <w:numId w:val="11"/>
        </w:numPr>
        <w:tabs>
          <w:tab w:val="left" w:pos="2819"/>
        </w:tabs>
        <w:rPr>
          <w:ins w:id="170" w:author="hp" w:date="2022-06-07T22:32:00Z"/>
          <w:rFonts w:ascii="Times New Roman" w:hAnsi="Times New Roman" w:cs="Times New Roman"/>
          <w:color w:val="595959" w:themeColor="text1" w:themeTint="A6"/>
          <w:sz w:val="28"/>
          <w:szCs w:val="28"/>
        </w:rPr>
      </w:pPr>
      <w:ins w:id="171" w:author="hp" w:date="2022-06-07T22:32:00Z">
        <w:r w:rsidRPr="00C53B6A">
          <w:rPr>
            <w:rFonts w:ascii="Times New Roman" w:hAnsi="Times New Roman" w:cs="Times New Roman"/>
            <w:color w:val="595959" w:themeColor="text1" w:themeTint="A6"/>
            <w:sz w:val="28"/>
            <w:szCs w:val="28"/>
          </w:rPr>
          <w:t xml:space="preserve">Prototypical Networks </w:t>
        </w:r>
      </w:ins>
    </w:p>
    <w:p w:rsidR="009B6941" w:rsidRPr="00C53B6A" w:rsidRDefault="009B6941" w:rsidP="009B6941">
      <w:pPr>
        <w:tabs>
          <w:tab w:val="left" w:pos="2819"/>
        </w:tabs>
        <w:rPr>
          <w:ins w:id="172" w:author="hp" w:date="2022-06-07T22:32:00Z"/>
          <w:rFonts w:ascii="Times New Roman" w:hAnsi="Times New Roman" w:cs="Times New Roman"/>
          <w:color w:val="595959" w:themeColor="text1" w:themeTint="A6"/>
          <w:sz w:val="28"/>
          <w:szCs w:val="28"/>
        </w:rPr>
      </w:pPr>
      <w:ins w:id="173" w:author="hp" w:date="2022-06-07T22:32:00Z">
        <w:r w:rsidRPr="00C53B6A">
          <w:rPr>
            <w:rFonts w:ascii="Times New Roman" w:hAnsi="Times New Roman" w:cs="Times New Roman"/>
            <w:color w:val="595959" w:themeColor="text1" w:themeTint="A6"/>
            <w:sz w:val="28"/>
            <w:szCs w:val="28"/>
          </w:rPr>
          <w:t xml:space="preserve">Optimization-Based </w:t>
        </w:r>
      </w:ins>
    </w:p>
    <w:p w:rsidR="00C53B6A" w:rsidRPr="00C53B6A" w:rsidRDefault="00C53B6A" w:rsidP="009B6941">
      <w:pPr>
        <w:numPr>
          <w:ilvl w:val="1"/>
          <w:numId w:val="12"/>
        </w:numPr>
        <w:tabs>
          <w:tab w:val="left" w:pos="2819"/>
        </w:tabs>
        <w:rPr>
          <w:ins w:id="174" w:author="hp" w:date="2022-06-07T22:32:00Z"/>
          <w:rFonts w:ascii="Times New Roman" w:hAnsi="Times New Roman" w:cs="Times New Roman"/>
          <w:color w:val="595959" w:themeColor="text1" w:themeTint="A6"/>
          <w:sz w:val="28"/>
          <w:szCs w:val="28"/>
        </w:rPr>
      </w:pPr>
      <w:ins w:id="175" w:author="hp" w:date="2022-06-07T22:32:00Z">
        <w:r w:rsidRPr="00C53B6A">
          <w:rPr>
            <w:rFonts w:ascii="Times New Roman" w:hAnsi="Times New Roman" w:cs="Times New Roman"/>
            <w:color w:val="595959" w:themeColor="text1" w:themeTint="A6"/>
            <w:sz w:val="28"/>
            <w:szCs w:val="28"/>
          </w:rPr>
          <w:t xml:space="preserve">LSTM Meta-Learner </w:t>
        </w:r>
      </w:ins>
    </w:p>
    <w:p w:rsidR="00C53B6A" w:rsidRPr="00C53B6A" w:rsidRDefault="00C53B6A" w:rsidP="009B6941">
      <w:pPr>
        <w:numPr>
          <w:ilvl w:val="1"/>
          <w:numId w:val="12"/>
        </w:numPr>
        <w:tabs>
          <w:tab w:val="left" w:pos="2819"/>
        </w:tabs>
        <w:rPr>
          <w:ins w:id="176" w:author="hp" w:date="2022-06-07T22:32:00Z"/>
          <w:rFonts w:ascii="Times New Roman" w:hAnsi="Times New Roman" w:cs="Times New Roman"/>
          <w:color w:val="595959" w:themeColor="text1" w:themeTint="A6"/>
          <w:sz w:val="28"/>
          <w:szCs w:val="28"/>
        </w:rPr>
      </w:pPr>
      <w:ins w:id="177" w:author="hp" w:date="2022-06-07T22:32:00Z">
        <w:r w:rsidRPr="00C53B6A">
          <w:rPr>
            <w:rFonts w:ascii="Times New Roman" w:hAnsi="Times New Roman" w:cs="Times New Roman"/>
            <w:color w:val="595959" w:themeColor="text1" w:themeTint="A6"/>
            <w:sz w:val="28"/>
            <w:szCs w:val="28"/>
          </w:rPr>
          <w:t xml:space="preserve">Temporal Discreteness </w:t>
        </w:r>
      </w:ins>
    </w:p>
    <w:p w:rsidR="00C53B6A" w:rsidRPr="00C53B6A" w:rsidRDefault="00C53B6A" w:rsidP="009B6941">
      <w:pPr>
        <w:numPr>
          <w:ilvl w:val="1"/>
          <w:numId w:val="12"/>
        </w:numPr>
        <w:tabs>
          <w:tab w:val="left" w:pos="2819"/>
        </w:tabs>
        <w:rPr>
          <w:ins w:id="178" w:author="hp" w:date="2022-06-07T22:34:00Z"/>
          <w:rFonts w:ascii="Times New Roman" w:hAnsi="Times New Roman" w:cs="Times New Roman"/>
          <w:color w:val="595959" w:themeColor="text1" w:themeTint="A6"/>
          <w:sz w:val="28"/>
          <w:szCs w:val="28"/>
        </w:rPr>
      </w:pPr>
      <w:ins w:id="179" w:author="hp" w:date="2022-06-07T22:32:00Z">
        <w:r w:rsidRPr="00C53B6A">
          <w:rPr>
            <w:rFonts w:ascii="Times New Roman" w:hAnsi="Times New Roman" w:cs="Times New Roman"/>
            <w:color w:val="595959" w:themeColor="text1" w:themeTint="A6"/>
            <w:sz w:val="28"/>
            <w:szCs w:val="28"/>
          </w:rPr>
          <w:t xml:space="preserve">Reptile </w:t>
        </w:r>
      </w:ins>
    </w:p>
    <w:p w:rsidR="00C53B6A" w:rsidRPr="00C53B6A" w:rsidRDefault="00C53B6A" w:rsidP="00C53B6A">
      <w:pPr>
        <w:tabs>
          <w:tab w:val="left" w:pos="2819"/>
        </w:tabs>
        <w:ind w:left="1440"/>
        <w:rPr>
          <w:ins w:id="180" w:author="hp" w:date="2022-06-07T22:34:00Z"/>
          <w:rFonts w:ascii="Times New Roman" w:hAnsi="Times New Roman" w:cs="Times New Roman"/>
          <w:color w:val="595959" w:themeColor="text1" w:themeTint="A6"/>
          <w:sz w:val="28"/>
          <w:szCs w:val="28"/>
        </w:rPr>
        <w:pPrChange w:id="181" w:author="hp" w:date="2022-06-07T22:34:00Z">
          <w:pPr>
            <w:numPr>
              <w:ilvl w:val="1"/>
              <w:numId w:val="12"/>
            </w:numPr>
            <w:tabs>
              <w:tab w:val="num" w:pos="1440"/>
              <w:tab w:val="left" w:pos="2819"/>
            </w:tabs>
            <w:ind w:left="1440" w:hanging="360"/>
          </w:pPr>
        </w:pPrChange>
      </w:pPr>
    </w:p>
    <w:p w:rsidR="00C53B6A" w:rsidRPr="00C53B6A" w:rsidRDefault="00C53B6A" w:rsidP="00C53B6A">
      <w:pPr>
        <w:tabs>
          <w:tab w:val="left" w:pos="2819"/>
        </w:tabs>
        <w:rPr>
          <w:ins w:id="182" w:author="hp" w:date="2022-06-07T22:34:00Z"/>
          <w:rFonts w:ascii="Times New Roman" w:hAnsi="Times New Roman" w:cs="Times New Roman"/>
          <w:b/>
          <w:color w:val="595959" w:themeColor="text1" w:themeTint="A6"/>
          <w:sz w:val="28"/>
          <w:szCs w:val="28"/>
          <w:rPrChange w:id="183" w:author="hp" w:date="2022-06-07T22:39:00Z">
            <w:rPr>
              <w:ins w:id="184" w:author="hp" w:date="2022-06-07T22:34:00Z"/>
              <w:rFonts w:ascii="Times New Roman" w:hAnsi="Times New Roman" w:cs="Times New Roman"/>
              <w:sz w:val="28"/>
              <w:szCs w:val="28"/>
            </w:rPr>
          </w:rPrChange>
        </w:rPr>
        <w:pPrChange w:id="185" w:author="hp" w:date="2022-06-07T22:34:00Z">
          <w:pPr>
            <w:tabs>
              <w:tab w:val="left" w:pos="2819"/>
            </w:tabs>
            <w:ind w:left="1440"/>
          </w:pPr>
        </w:pPrChange>
      </w:pPr>
      <w:ins w:id="186" w:author="hp" w:date="2022-06-07T22:34:00Z">
        <w:r w:rsidRPr="00C53B6A">
          <w:rPr>
            <w:rFonts w:ascii="Times New Roman" w:hAnsi="Times New Roman" w:cs="Times New Roman"/>
            <w:b/>
            <w:color w:val="595959" w:themeColor="text1" w:themeTint="A6"/>
            <w:sz w:val="28"/>
            <w:szCs w:val="28"/>
            <w:rPrChange w:id="187" w:author="hp" w:date="2022-06-07T22:39:00Z">
              <w:rPr>
                <w:rFonts w:ascii="Times New Roman" w:hAnsi="Times New Roman" w:cs="Times New Roman"/>
                <w:sz w:val="28"/>
                <w:szCs w:val="28"/>
              </w:rPr>
            </w:rPrChange>
          </w:rPr>
          <w:t xml:space="preserve">Model-Based </w:t>
        </w:r>
      </w:ins>
    </w:p>
    <w:p w:rsidR="00C53B6A" w:rsidRPr="00C53B6A" w:rsidRDefault="00C53B6A" w:rsidP="00C53B6A">
      <w:pPr>
        <w:tabs>
          <w:tab w:val="left" w:pos="2819"/>
        </w:tabs>
        <w:rPr>
          <w:ins w:id="188" w:author="hp" w:date="2022-06-07T22:34:00Z"/>
          <w:rFonts w:ascii="Times New Roman" w:hAnsi="Times New Roman" w:cs="Times New Roman"/>
          <w:color w:val="595959" w:themeColor="text1" w:themeTint="A6"/>
          <w:sz w:val="28"/>
          <w:szCs w:val="28"/>
        </w:rPr>
        <w:pPrChange w:id="189" w:author="hp" w:date="2022-06-07T22:34:00Z">
          <w:pPr>
            <w:tabs>
              <w:tab w:val="left" w:pos="2819"/>
            </w:tabs>
            <w:ind w:left="1440"/>
          </w:pPr>
        </w:pPrChange>
      </w:pPr>
      <w:ins w:id="190" w:author="hp" w:date="2022-06-07T22:34:00Z">
        <w:r w:rsidRPr="00C53B6A">
          <w:rPr>
            <w:rFonts w:ascii="Times New Roman" w:hAnsi="Times New Roman" w:cs="Times New Roman"/>
            <w:color w:val="595959" w:themeColor="text1" w:themeTint="A6"/>
            <w:sz w:val="28"/>
            <w:szCs w:val="28"/>
          </w:rPr>
          <w:t xml:space="preserve">Model-based meta-learning models updates its parameters rapidly with </w:t>
        </w:r>
        <w:proofErr w:type="gramStart"/>
        <w:r w:rsidRPr="00C53B6A">
          <w:rPr>
            <w:rFonts w:ascii="Times New Roman" w:hAnsi="Times New Roman" w:cs="Times New Roman"/>
            <w:color w:val="595959" w:themeColor="text1" w:themeTint="A6"/>
            <w:sz w:val="28"/>
            <w:szCs w:val="28"/>
          </w:rPr>
          <w:t>a  few</w:t>
        </w:r>
        <w:proofErr w:type="gramEnd"/>
        <w:r w:rsidRPr="00C53B6A">
          <w:rPr>
            <w:rFonts w:ascii="Times New Roman" w:hAnsi="Times New Roman" w:cs="Times New Roman"/>
            <w:color w:val="595959" w:themeColor="text1" w:themeTint="A6"/>
            <w:sz w:val="28"/>
            <w:szCs w:val="28"/>
          </w:rPr>
          <w:t xml:space="preserve"> training steps, which can be achieved by its internal architecture or  controlled by another meta-learner mode </w:t>
        </w:r>
      </w:ins>
    </w:p>
    <w:p w:rsidR="00C53B6A" w:rsidRPr="00C53B6A" w:rsidRDefault="00C53B6A" w:rsidP="00C53B6A">
      <w:pPr>
        <w:numPr>
          <w:ilvl w:val="0"/>
          <w:numId w:val="13"/>
        </w:numPr>
        <w:tabs>
          <w:tab w:val="left" w:pos="2819"/>
        </w:tabs>
        <w:rPr>
          <w:ins w:id="191" w:author="hp" w:date="2022-06-07T22:34:00Z"/>
          <w:rFonts w:ascii="Times New Roman" w:hAnsi="Times New Roman" w:cs="Times New Roman"/>
          <w:color w:val="595959" w:themeColor="text1" w:themeTint="A6"/>
          <w:sz w:val="28"/>
          <w:szCs w:val="28"/>
        </w:rPr>
      </w:pPr>
      <w:ins w:id="192" w:author="hp" w:date="2022-06-07T22:34:00Z">
        <w:r w:rsidRPr="00C53B6A">
          <w:rPr>
            <w:rFonts w:ascii="Times New Roman" w:hAnsi="Times New Roman" w:cs="Times New Roman"/>
            <w:color w:val="595959" w:themeColor="text1" w:themeTint="A6"/>
            <w:sz w:val="28"/>
            <w:szCs w:val="28"/>
            <w:u w:val="single"/>
          </w:rPr>
          <w:lastRenderedPageBreak/>
          <w:t>Memory-Augmented Neural Networks</w:t>
        </w:r>
        <w:r w:rsidRPr="00C53B6A">
          <w:rPr>
            <w:rFonts w:ascii="Times New Roman" w:hAnsi="Times New Roman" w:cs="Times New Roman"/>
            <w:color w:val="595959" w:themeColor="text1" w:themeTint="A6"/>
            <w:sz w:val="28"/>
            <w:szCs w:val="28"/>
          </w:rPr>
          <w:t xml:space="preserve">: The model is known as MANN  short for Memory-Augmented Neural Networks, which is expected to  encode new information fast and thus to adapt to new tasks after only a  few samples, it fits well for meta-learning </w:t>
        </w:r>
      </w:ins>
    </w:p>
    <w:p w:rsidR="00C53B6A" w:rsidRPr="00C53B6A" w:rsidRDefault="00C53B6A" w:rsidP="00C53B6A">
      <w:pPr>
        <w:numPr>
          <w:ilvl w:val="0"/>
          <w:numId w:val="13"/>
        </w:numPr>
        <w:tabs>
          <w:tab w:val="left" w:pos="2819"/>
        </w:tabs>
        <w:rPr>
          <w:ins w:id="193" w:author="hp" w:date="2022-06-07T22:34:00Z"/>
          <w:rFonts w:ascii="Times New Roman" w:hAnsi="Times New Roman" w:cs="Times New Roman"/>
          <w:color w:val="595959" w:themeColor="text1" w:themeTint="A6"/>
          <w:sz w:val="28"/>
          <w:szCs w:val="28"/>
        </w:rPr>
      </w:pPr>
      <w:ins w:id="194" w:author="hp" w:date="2022-06-07T22:34:00Z">
        <w:r w:rsidRPr="00C53B6A">
          <w:rPr>
            <w:rFonts w:ascii="Times New Roman" w:hAnsi="Times New Roman" w:cs="Times New Roman"/>
            <w:color w:val="595959" w:themeColor="text1" w:themeTint="A6"/>
            <w:sz w:val="28"/>
            <w:szCs w:val="28"/>
            <w:u w:val="single"/>
          </w:rPr>
          <w:t>Meta Networks</w:t>
        </w:r>
        <w:r w:rsidRPr="00C53B6A">
          <w:rPr>
            <w:rFonts w:ascii="Times New Roman" w:hAnsi="Times New Roman" w:cs="Times New Roman"/>
            <w:color w:val="595959" w:themeColor="text1" w:themeTint="A6"/>
            <w:sz w:val="28"/>
            <w:szCs w:val="28"/>
          </w:rPr>
          <w:t>: Meta Networks (</w:t>
        </w:r>
        <w:proofErr w:type="spellStart"/>
        <w:r w:rsidRPr="00C53B6A">
          <w:rPr>
            <w:rFonts w:ascii="Times New Roman" w:hAnsi="Times New Roman" w:cs="Times New Roman"/>
            <w:color w:val="595959" w:themeColor="text1" w:themeTint="A6"/>
            <w:sz w:val="28"/>
            <w:szCs w:val="28"/>
          </w:rPr>
          <w:t>MetaNet</w:t>
        </w:r>
        <w:proofErr w:type="spellEnd"/>
        <w:r w:rsidRPr="00C53B6A">
          <w:rPr>
            <w:rFonts w:ascii="Times New Roman" w:hAnsi="Times New Roman" w:cs="Times New Roman"/>
            <w:color w:val="595959" w:themeColor="text1" w:themeTint="A6"/>
            <w:sz w:val="28"/>
            <w:szCs w:val="28"/>
          </w:rPr>
          <w:t xml:space="preserve">) learns a meta-level  knowledge across tasks and shifts its inductive biases via fast  parameterization for rapid generalization </w:t>
        </w:r>
      </w:ins>
    </w:p>
    <w:p w:rsidR="00C53B6A" w:rsidRPr="00C53B6A" w:rsidRDefault="00C53B6A" w:rsidP="00C53B6A">
      <w:pPr>
        <w:tabs>
          <w:tab w:val="left" w:pos="2819"/>
        </w:tabs>
        <w:ind w:left="1440"/>
        <w:rPr>
          <w:ins w:id="195" w:author="hp" w:date="2022-06-07T22:32:00Z"/>
          <w:rFonts w:ascii="Times New Roman" w:hAnsi="Times New Roman" w:cs="Times New Roman"/>
          <w:color w:val="595959" w:themeColor="text1" w:themeTint="A6"/>
          <w:sz w:val="28"/>
          <w:szCs w:val="28"/>
        </w:rPr>
        <w:pPrChange w:id="196" w:author="hp" w:date="2022-06-07T22:34:00Z">
          <w:pPr>
            <w:numPr>
              <w:ilvl w:val="1"/>
              <w:numId w:val="12"/>
            </w:numPr>
            <w:tabs>
              <w:tab w:val="num" w:pos="1440"/>
              <w:tab w:val="left" w:pos="2819"/>
            </w:tabs>
            <w:ind w:left="1440" w:hanging="360"/>
          </w:pPr>
        </w:pPrChange>
      </w:pPr>
    </w:p>
    <w:p w:rsidR="00C53B6A" w:rsidRPr="00C53B6A" w:rsidRDefault="00C53B6A" w:rsidP="00C53B6A">
      <w:pPr>
        <w:tabs>
          <w:tab w:val="left" w:pos="2819"/>
        </w:tabs>
        <w:rPr>
          <w:ins w:id="197" w:author="hp" w:date="2022-06-07T22:36:00Z"/>
          <w:rFonts w:ascii="Times New Roman" w:hAnsi="Times New Roman" w:cs="Times New Roman"/>
          <w:b/>
          <w:color w:val="595959" w:themeColor="text1" w:themeTint="A6"/>
          <w:sz w:val="28"/>
          <w:szCs w:val="28"/>
          <w:rPrChange w:id="198" w:author="hp" w:date="2022-06-07T22:39:00Z">
            <w:rPr>
              <w:ins w:id="199" w:author="hp" w:date="2022-06-07T22:36:00Z"/>
              <w:rFonts w:ascii="Times New Roman" w:hAnsi="Times New Roman" w:cs="Times New Roman"/>
              <w:sz w:val="28"/>
              <w:szCs w:val="28"/>
            </w:rPr>
          </w:rPrChange>
        </w:rPr>
      </w:pPr>
      <w:ins w:id="200" w:author="hp" w:date="2022-06-07T22:36:00Z">
        <w:r w:rsidRPr="00C53B6A">
          <w:rPr>
            <w:rFonts w:ascii="Times New Roman" w:hAnsi="Times New Roman" w:cs="Times New Roman"/>
            <w:b/>
            <w:color w:val="595959" w:themeColor="text1" w:themeTint="A6"/>
            <w:sz w:val="28"/>
            <w:szCs w:val="28"/>
            <w:rPrChange w:id="201" w:author="hp" w:date="2022-06-07T22:39:00Z">
              <w:rPr>
                <w:rFonts w:ascii="Times New Roman" w:hAnsi="Times New Roman" w:cs="Times New Roman"/>
                <w:sz w:val="28"/>
                <w:szCs w:val="28"/>
              </w:rPr>
            </w:rPrChange>
          </w:rPr>
          <w:t xml:space="preserve">Metric-Based </w:t>
        </w:r>
      </w:ins>
    </w:p>
    <w:p w:rsidR="00C53B6A" w:rsidRPr="00C53B6A" w:rsidRDefault="00C53B6A" w:rsidP="00C53B6A">
      <w:pPr>
        <w:tabs>
          <w:tab w:val="left" w:pos="2819"/>
        </w:tabs>
        <w:rPr>
          <w:ins w:id="202" w:author="hp" w:date="2022-06-07T22:36:00Z"/>
          <w:rFonts w:ascii="Times New Roman" w:hAnsi="Times New Roman" w:cs="Times New Roman"/>
          <w:color w:val="595959" w:themeColor="text1" w:themeTint="A6"/>
          <w:sz w:val="28"/>
          <w:szCs w:val="28"/>
        </w:rPr>
      </w:pPr>
      <w:ins w:id="203" w:author="hp" w:date="2022-06-07T22:36:00Z">
        <w:r w:rsidRPr="00C53B6A">
          <w:rPr>
            <w:rFonts w:ascii="Times New Roman" w:hAnsi="Times New Roman" w:cs="Times New Roman"/>
            <w:color w:val="595959" w:themeColor="text1" w:themeTint="A6"/>
            <w:sz w:val="28"/>
            <w:szCs w:val="28"/>
          </w:rPr>
          <w:t xml:space="preserve">The core idea in metric-based meta-learning is similar to nearest </w:t>
        </w:r>
        <w:proofErr w:type="gramStart"/>
        <w:r w:rsidRPr="00C53B6A">
          <w:rPr>
            <w:rFonts w:ascii="Times New Roman" w:hAnsi="Times New Roman" w:cs="Times New Roman"/>
            <w:color w:val="595959" w:themeColor="text1" w:themeTint="A6"/>
            <w:sz w:val="28"/>
            <w:szCs w:val="28"/>
          </w:rPr>
          <w:t>neighbors  algorithms</w:t>
        </w:r>
        <w:proofErr w:type="gramEnd"/>
        <w:r w:rsidRPr="00C53B6A">
          <w:rPr>
            <w:rFonts w:ascii="Times New Roman" w:hAnsi="Times New Roman" w:cs="Times New Roman"/>
            <w:color w:val="595959" w:themeColor="text1" w:themeTint="A6"/>
            <w:sz w:val="28"/>
            <w:szCs w:val="28"/>
          </w:rPr>
          <w:t xml:space="preserve">, which weight is generated by a kernel function. It aims to </w:t>
        </w:r>
        <w:proofErr w:type="gramStart"/>
        <w:r w:rsidRPr="00C53B6A">
          <w:rPr>
            <w:rFonts w:ascii="Times New Roman" w:hAnsi="Times New Roman" w:cs="Times New Roman"/>
            <w:color w:val="595959" w:themeColor="text1" w:themeTint="A6"/>
            <w:sz w:val="28"/>
            <w:szCs w:val="28"/>
          </w:rPr>
          <w:t>learn  a</w:t>
        </w:r>
        <w:proofErr w:type="gramEnd"/>
        <w:r w:rsidRPr="00C53B6A">
          <w:rPr>
            <w:rFonts w:ascii="Times New Roman" w:hAnsi="Times New Roman" w:cs="Times New Roman"/>
            <w:color w:val="595959" w:themeColor="text1" w:themeTint="A6"/>
            <w:sz w:val="28"/>
            <w:szCs w:val="28"/>
          </w:rPr>
          <w:t xml:space="preserve"> metric or distance function over objects. The notion of a good metric </w:t>
        </w:r>
        <w:proofErr w:type="gramStart"/>
        <w:r w:rsidRPr="00C53B6A">
          <w:rPr>
            <w:rFonts w:ascii="Times New Roman" w:hAnsi="Times New Roman" w:cs="Times New Roman"/>
            <w:color w:val="595959" w:themeColor="text1" w:themeTint="A6"/>
            <w:sz w:val="28"/>
            <w:szCs w:val="28"/>
          </w:rPr>
          <w:t>is  problem</w:t>
        </w:r>
        <w:proofErr w:type="gramEnd"/>
        <w:r w:rsidRPr="00C53B6A">
          <w:rPr>
            <w:rFonts w:ascii="Times New Roman" w:hAnsi="Times New Roman" w:cs="Times New Roman"/>
            <w:color w:val="595959" w:themeColor="text1" w:themeTint="A6"/>
            <w:sz w:val="28"/>
            <w:szCs w:val="28"/>
          </w:rPr>
          <w:t xml:space="preserve">-dependent. It should represent the relationship between inputs </w:t>
        </w:r>
        <w:proofErr w:type="gramStart"/>
        <w:r w:rsidRPr="00C53B6A">
          <w:rPr>
            <w:rFonts w:ascii="Times New Roman" w:hAnsi="Times New Roman" w:cs="Times New Roman"/>
            <w:color w:val="595959" w:themeColor="text1" w:themeTint="A6"/>
            <w:sz w:val="28"/>
            <w:szCs w:val="28"/>
          </w:rPr>
          <w:t>in  the</w:t>
        </w:r>
        <w:proofErr w:type="gramEnd"/>
        <w:r w:rsidRPr="00C53B6A">
          <w:rPr>
            <w:rFonts w:ascii="Times New Roman" w:hAnsi="Times New Roman" w:cs="Times New Roman"/>
            <w:color w:val="595959" w:themeColor="text1" w:themeTint="A6"/>
            <w:sz w:val="28"/>
            <w:szCs w:val="28"/>
          </w:rPr>
          <w:t xml:space="preserve"> task space and facilitate problem solving </w:t>
        </w:r>
      </w:ins>
    </w:p>
    <w:p w:rsidR="00C53B6A" w:rsidRPr="00C53B6A" w:rsidRDefault="00C53B6A" w:rsidP="00C53B6A">
      <w:pPr>
        <w:numPr>
          <w:ilvl w:val="0"/>
          <w:numId w:val="14"/>
        </w:numPr>
        <w:tabs>
          <w:tab w:val="left" w:pos="2819"/>
        </w:tabs>
        <w:rPr>
          <w:ins w:id="204" w:author="hp" w:date="2022-06-07T22:36:00Z"/>
          <w:rFonts w:ascii="Times New Roman" w:hAnsi="Times New Roman" w:cs="Times New Roman"/>
          <w:color w:val="595959" w:themeColor="text1" w:themeTint="A6"/>
          <w:sz w:val="28"/>
          <w:szCs w:val="28"/>
        </w:rPr>
      </w:pPr>
      <w:proofErr w:type="spellStart"/>
      <w:ins w:id="205" w:author="hp" w:date="2022-06-07T22:36:00Z">
        <w:r w:rsidRPr="00C53B6A">
          <w:rPr>
            <w:rFonts w:ascii="Times New Roman" w:hAnsi="Times New Roman" w:cs="Times New Roman"/>
            <w:color w:val="595959" w:themeColor="text1" w:themeTint="A6"/>
            <w:sz w:val="28"/>
            <w:szCs w:val="28"/>
            <w:u w:val="single"/>
          </w:rPr>
          <w:t>Convolutional</w:t>
        </w:r>
        <w:proofErr w:type="spellEnd"/>
        <w:r w:rsidRPr="00C53B6A">
          <w:rPr>
            <w:rFonts w:ascii="Times New Roman" w:hAnsi="Times New Roman" w:cs="Times New Roman"/>
            <w:color w:val="595959" w:themeColor="text1" w:themeTint="A6"/>
            <w:sz w:val="28"/>
            <w:szCs w:val="28"/>
            <w:u w:val="single"/>
          </w:rPr>
          <w:t xml:space="preserve"> Siamese Neural Network</w:t>
        </w:r>
        <w:r w:rsidRPr="00C53B6A">
          <w:rPr>
            <w:rFonts w:ascii="Times New Roman" w:hAnsi="Times New Roman" w:cs="Times New Roman"/>
            <w:color w:val="595959" w:themeColor="text1" w:themeTint="A6"/>
            <w:sz w:val="28"/>
            <w:szCs w:val="28"/>
          </w:rPr>
          <w:t xml:space="preserve">: Siamese neural network </w:t>
        </w:r>
        <w:proofErr w:type="gramStart"/>
        <w:r w:rsidRPr="00C53B6A">
          <w:rPr>
            <w:rFonts w:ascii="Times New Roman" w:hAnsi="Times New Roman" w:cs="Times New Roman"/>
            <w:color w:val="595959" w:themeColor="text1" w:themeTint="A6"/>
            <w:sz w:val="28"/>
            <w:szCs w:val="28"/>
          </w:rPr>
          <w:t>is  composed</w:t>
        </w:r>
        <w:proofErr w:type="gramEnd"/>
        <w:r w:rsidRPr="00C53B6A">
          <w:rPr>
            <w:rFonts w:ascii="Times New Roman" w:hAnsi="Times New Roman" w:cs="Times New Roman"/>
            <w:color w:val="595959" w:themeColor="text1" w:themeTint="A6"/>
            <w:sz w:val="28"/>
            <w:szCs w:val="28"/>
          </w:rPr>
          <w:t xml:space="preserve"> of two twin networks whose output is jointly trained. </w:t>
        </w:r>
        <w:proofErr w:type="gramStart"/>
        <w:r w:rsidRPr="00C53B6A">
          <w:rPr>
            <w:rFonts w:ascii="Times New Roman" w:hAnsi="Times New Roman" w:cs="Times New Roman"/>
            <w:color w:val="595959" w:themeColor="text1" w:themeTint="A6"/>
            <w:sz w:val="28"/>
            <w:szCs w:val="28"/>
          </w:rPr>
          <w:t>There  is</w:t>
        </w:r>
        <w:proofErr w:type="gramEnd"/>
        <w:r w:rsidRPr="00C53B6A">
          <w:rPr>
            <w:rFonts w:ascii="Times New Roman" w:hAnsi="Times New Roman" w:cs="Times New Roman"/>
            <w:color w:val="595959" w:themeColor="text1" w:themeTint="A6"/>
            <w:sz w:val="28"/>
            <w:szCs w:val="28"/>
          </w:rPr>
          <w:t xml:space="preserve"> a function above to learn the relationship between input data sample  pairs. The two networks are the same, sharing the same weight and  network parameters </w:t>
        </w:r>
      </w:ins>
    </w:p>
    <w:p w:rsidR="00C53B6A" w:rsidRPr="00C53B6A" w:rsidRDefault="00C53B6A" w:rsidP="00C53B6A">
      <w:pPr>
        <w:numPr>
          <w:ilvl w:val="0"/>
          <w:numId w:val="14"/>
        </w:numPr>
        <w:tabs>
          <w:tab w:val="left" w:pos="2819"/>
        </w:tabs>
        <w:rPr>
          <w:rFonts w:ascii="Times New Roman" w:hAnsi="Times New Roman" w:cs="Times New Roman"/>
          <w:color w:val="595959" w:themeColor="text1" w:themeTint="A6"/>
          <w:sz w:val="28"/>
          <w:szCs w:val="28"/>
        </w:rPr>
      </w:pPr>
      <w:ins w:id="206" w:author="hp" w:date="2022-06-07T22:36:00Z">
        <w:r w:rsidRPr="00C53B6A">
          <w:rPr>
            <w:rFonts w:ascii="Times New Roman" w:hAnsi="Times New Roman" w:cs="Times New Roman"/>
            <w:color w:val="595959" w:themeColor="text1" w:themeTint="A6"/>
            <w:sz w:val="28"/>
            <w:szCs w:val="28"/>
            <w:u w:val="single"/>
          </w:rPr>
          <w:t>Matching Networks</w:t>
        </w:r>
        <w:r w:rsidRPr="00C53B6A">
          <w:rPr>
            <w:rFonts w:ascii="Times New Roman" w:hAnsi="Times New Roman" w:cs="Times New Roman"/>
            <w:color w:val="595959" w:themeColor="text1" w:themeTint="A6"/>
            <w:sz w:val="28"/>
            <w:szCs w:val="28"/>
          </w:rPr>
          <w:t xml:space="preserve">: Matching Networks learn a network that maps a  small </w:t>
        </w:r>
        <w:proofErr w:type="spellStart"/>
        <w:r w:rsidRPr="00C53B6A">
          <w:rPr>
            <w:rFonts w:ascii="Times New Roman" w:hAnsi="Times New Roman" w:cs="Times New Roman"/>
            <w:color w:val="595959" w:themeColor="text1" w:themeTint="A6"/>
            <w:sz w:val="28"/>
            <w:szCs w:val="28"/>
          </w:rPr>
          <w:t>labelled</w:t>
        </w:r>
        <w:proofErr w:type="spellEnd"/>
        <w:r w:rsidRPr="00C53B6A">
          <w:rPr>
            <w:rFonts w:ascii="Times New Roman" w:hAnsi="Times New Roman" w:cs="Times New Roman"/>
            <w:color w:val="595959" w:themeColor="text1" w:themeTint="A6"/>
            <w:sz w:val="28"/>
            <w:szCs w:val="28"/>
          </w:rPr>
          <w:t xml:space="preserve"> support set and an unlabelled example to its label,  obviating the need for fine-tuning to adapt to new class types </w:t>
        </w:r>
      </w:ins>
    </w:p>
    <w:p w:rsidR="00C53B6A" w:rsidRPr="00C53B6A" w:rsidRDefault="00C53B6A" w:rsidP="00C53B6A">
      <w:pPr>
        <w:tabs>
          <w:tab w:val="left" w:pos="2819"/>
        </w:tabs>
        <w:ind w:left="720"/>
        <w:rPr>
          <w:rFonts w:ascii="Times New Roman" w:hAnsi="Times New Roman" w:cs="Times New Roman"/>
          <w:b/>
          <w:color w:val="595959" w:themeColor="text1" w:themeTint="A6"/>
          <w:sz w:val="28"/>
          <w:szCs w:val="28"/>
        </w:rPr>
      </w:pPr>
      <w:ins w:id="207" w:author="hp" w:date="2022-06-07T22:37:00Z">
        <w:r w:rsidRPr="00C53B6A">
          <w:rPr>
            <w:rFonts w:ascii="Times New Roman" w:hAnsi="Times New Roman" w:cs="Times New Roman"/>
            <w:b/>
            <w:color w:val="595959" w:themeColor="text1" w:themeTint="A6"/>
            <w:sz w:val="28"/>
            <w:szCs w:val="28"/>
            <w:rPrChange w:id="208" w:author="hp" w:date="2022-06-07T22:38:00Z">
              <w:rPr>
                <w:rFonts w:ascii="Times New Roman" w:hAnsi="Times New Roman" w:cs="Times New Roman"/>
                <w:sz w:val="28"/>
                <w:szCs w:val="28"/>
              </w:rPr>
            </w:rPrChange>
          </w:rPr>
          <w:t xml:space="preserve">Optimization-Based: </w:t>
        </w:r>
      </w:ins>
    </w:p>
    <w:p w:rsidR="00C53B6A" w:rsidRPr="00C53B6A" w:rsidRDefault="00C53B6A" w:rsidP="00C53B6A">
      <w:pPr>
        <w:tabs>
          <w:tab w:val="left" w:pos="2819"/>
        </w:tabs>
        <w:ind w:left="720"/>
        <w:rPr>
          <w:rFonts w:ascii="Times New Roman" w:hAnsi="Times New Roman" w:cs="Times New Roman"/>
          <w:color w:val="595959" w:themeColor="text1" w:themeTint="A6"/>
          <w:sz w:val="28"/>
          <w:szCs w:val="28"/>
        </w:rPr>
      </w:pPr>
      <w:ins w:id="209" w:author="hp" w:date="2022-06-07T22:37:00Z">
        <w:r w:rsidRPr="00C53B6A">
          <w:rPr>
            <w:rFonts w:ascii="Times New Roman" w:hAnsi="Times New Roman" w:cs="Times New Roman"/>
            <w:color w:val="595959" w:themeColor="text1" w:themeTint="A6"/>
            <w:sz w:val="28"/>
            <w:szCs w:val="28"/>
          </w:rPr>
          <w:t xml:space="preserve">What optimization-based meta-learning algorithms intend for is to </w:t>
        </w:r>
        <w:proofErr w:type="gramStart"/>
        <w:r w:rsidRPr="00C53B6A">
          <w:rPr>
            <w:rFonts w:ascii="Times New Roman" w:hAnsi="Times New Roman" w:cs="Times New Roman"/>
            <w:color w:val="595959" w:themeColor="text1" w:themeTint="A6"/>
            <w:sz w:val="28"/>
            <w:szCs w:val="28"/>
          </w:rPr>
          <w:t>adjust  the</w:t>
        </w:r>
        <w:proofErr w:type="gramEnd"/>
        <w:r w:rsidRPr="00C53B6A">
          <w:rPr>
            <w:rFonts w:ascii="Times New Roman" w:hAnsi="Times New Roman" w:cs="Times New Roman"/>
            <w:color w:val="595959" w:themeColor="text1" w:themeTint="A6"/>
            <w:sz w:val="28"/>
            <w:szCs w:val="28"/>
          </w:rPr>
          <w:t xml:space="preserve"> optimization algorithm so that the model can be good at learning with a  few examples </w:t>
        </w:r>
      </w:ins>
    </w:p>
    <w:p w:rsidR="00C53B6A" w:rsidRPr="00C53B6A" w:rsidRDefault="00C53B6A" w:rsidP="00C53B6A">
      <w:pPr>
        <w:numPr>
          <w:ilvl w:val="0"/>
          <w:numId w:val="15"/>
        </w:numPr>
        <w:tabs>
          <w:tab w:val="left" w:pos="2819"/>
        </w:tabs>
        <w:rPr>
          <w:rFonts w:ascii="Times New Roman" w:hAnsi="Times New Roman" w:cs="Times New Roman"/>
          <w:sz w:val="28"/>
          <w:szCs w:val="28"/>
        </w:rPr>
      </w:pPr>
      <w:r w:rsidRPr="00C53B6A">
        <w:rPr>
          <w:rFonts w:ascii="Times New Roman" w:hAnsi="Times New Roman" w:cs="Times New Roman"/>
          <w:sz w:val="28"/>
          <w:szCs w:val="28"/>
          <w:u w:val="single"/>
        </w:rPr>
        <w:t>Temporal Discreteness</w:t>
      </w:r>
      <w:r w:rsidRPr="00C53B6A">
        <w:rPr>
          <w:rFonts w:ascii="Times New Roman" w:hAnsi="Times New Roman" w:cs="Times New Roman"/>
          <w:sz w:val="28"/>
          <w:szCs w:val="28"/>
        </w:rPr>
        <w:t xml:space="preserve">: MAML, short for Model-Agnostic Meta-  Learning, is a fairly general optimization algorithm, compatible with  any model that learns through gradient descent </w:t>
      </w:r>
    </w:p>
    <w:p w:rsidR="00C53B6A" w:rsidRPr="00C53B6A" w:rsidRDefault="00C53B6A" w:rsidP="00C53B6A">
      <w:pPr>
        <w:numPr>
          <w:ilvl w:val="0"/>
          <w:numId w:val="15"/>
        </w:numPr>
        <w:tabs>
          <w:tab w:val="left" w:pos="2819"/>
        </w:tabs>
        <w:rPr>
          <w:rFonts w:ascii="Times New Roman" w:hAnsi="Times New Roman" w:cs="Times New Roman"/>
          <w:sz w:val="28"/>
          <w:szCs w:val="28"/>
        </w:rPr>
      </w:pPr>
      <w:r w:rsidRPr="00C53B6A">
        <w:rPr>
          <w:rFonts w:ascii="Times New Roman" w:hAnsi="Times New Roman" w:cs="Times New Roman"/>
          <w:sz w:val="28"/>
          <w:szCs w:val="28"/>
          <w:u w:val="single"/>
        </w:rPr>
        <w:lastRenderedPageBreak/>
        <w:t>Reptile</w:t>
      </w:r>
      <w:r w:rsidRPr="00C53B6A">
        <w:rPr>
          <w:rFonts w:ascii="Times New Roman" w:hAnsi="Times New Roman" w:cs="Times New Roman"/>
          <w:sz w:val="28"/>
          <w:szCs w:val="28"/>
        </w:rPr>
        <w:t xml:space="preserve">: Reptile is a remarkably simple meta-learning optimization  algorithm, given that both rely on meta-optimization through gradient  descent and both are model-agnostic </w:t>
      </w:r>
    </w:p>
    <w:p w:rsidR="00C53B6A" w:rsidRPr="00C53B6A" w:rsidRDefault="00C53B6A" w:rsidP="00C53B6A">
      <w:pPr>
        <w:tabs>
          <w:tab w:val="left" w:pos="2819"/>
        </w:tabs>
        <w:ind w:left="360"/>
        <w:rPr>
          <w:ins w:id="210" w:author="hp" w:date="2022-06-07T22:39:00Z"/>
          <w:rFonts w:ascii="Times New Roman" w:hAnsi="Times New Roman" w:cs="Times New Roman"/>
          <w:sz w:val="28"/>
          <w:szCs w:val="28"/>
        </w:rPr>
      </w:pPr>
    </w:p>
    <w:p w:rsidR="00C53B6A" w:rsidRPr="00C53B6A" w:rsidRDefault="00C53B6A" w:rsidP="00C53B6A">
      <w:pPr>
        <w:tabs>
          <w:tab w:val="left" w:pos="2819"/>
        </w:tabs>
        <w:rPr>
          <w:ins w:id="211" w:author="hp" w:date="2022-06-07T22:37:00Z"/>
          <w:rFonts w:ascii="Times New Roman" w:hAnsi="Times New Roman" w:cs="Times New Roman"/>
          <w:b/>
          <w:sz w:val="28"/>
          <w:szCs w:val="28"/>
          <w:rPrChange w:id="212" w:author="hp" w:date="2022-06-07T22:38:00Z">
            <w:rPr>
              <w:ins w:id="213" w:author="hp" w:date="2022-06-07T22:37:00Z"/>
              <w:rFonts w:ascii="Times New Roman" w:hAnsi="Times New Roman" w:cs="Times New Roman"/>
              <w:sz w:val="28"/>
              <w:szCs w:val="28"/>
            </w:rPr>
          </w:rPrChange>
        </w:rPr>
        <w:pPrChange w:id="214" w:author="hp" w:date="2022-06-07T22:39:00Z">
          <w:pPr>
            <w:numPr>
              <w:numId w:val="14"/>
            </w:numPr>
            <w:tabs>
              <w:tab w:val="num" w:pos="720"/>
              <w:tab w:val="left" w:pos="2819"/>
            </w:tabs>
            <w:ind w:left="720" w:hanging="360"/>
          </w:pPr>
        </w:pPrChange>
      </w:pPr>
    </w:p>
    <w:p w:rsidR="009B6941" w:rsidRPr="00C53B6A" w:rsidRDefault="009B6941" w:rsidP="009B6941">
      <w:pPr>
        <w:tabs>
          <w:tab w:val="left" w:pos="2819"/>
        </w:tabs>
        <w:rPr>
          <w:rFonts w:ascii="Times New Roman" w:hAnsi="Times New Roman" w:cs="Times New Roman"/>
          <w:sz w:val="28"/>
          <w:szCs w:val="28"/>
          <w:rPrChange w:id="215" w:author="hp" w:date="2022-06-07T22:32:00Z">
            <w:rPr/>
          </w:rPrChange>
        </w:rPr>
        <w:pPrChange w:id="216" w:author="hp" w:date="2022-06-07T22:16:00Z">
          <w:pPr/>
        </w:pPrChange>
      </w:pPr>
    </w:p>
    <w:sectPr w:rsidR="009B6941" w:rsidRPr="00C53B6A" w:rsidSect="00735E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92FA6"/>
    <w:multiLevelType w:val="multilevel"/>
    <w:tmpl w:val="80F4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7450F"/>
    <w:multiLevelType w:val="hybridMultilevel"/>
    <w:tmpl w:val="39EEEF80"/>
    <w:lvl w:ilvl="0" w:tplc="B8EE2F1E">
      <w:start w:val="1"/>
      <w:numFmt w:val="bullet"/>
      <w:lvlText w:val="•"/>
      <w:lvlJc w:val="left"/>
      <w:pPr>
        <w:tabs>
          <w:tab w:val="num" w:pos="720"/>
        </w:tabs>
        <w:ind w:left="720" w:hanging="360"/>
      </w:pPr>
      <w:rPr>
        <w:rFonts w:ascii="Times New Roman" w:hAnsi="Times New Roman" w:hint="default"/>
      </w:rPr>
    </w:lvl>
    <w:lvl w:ilvl="1" w:tplc="107E34D4" w:tentative="1">
      <w:start w:val="1"/>
      <w:numFmt w:val="bullet"/>
      <w:lvlText w:val="•"/>
      <w:lvlJc w:val="left"/>
      <w:pPr>
        <w:tabs>
          <w:tab w:val="num" w:pos="1440"/>
        </w:tabs>
        <w:ind w:left="1440" w:hanging="360"/>
      </w:pPr>
      <w:rPr>
        <w:rFonts w:ascii="Times New Roman" w:hAnsi="Times New Roman" w:hint="default"/>
      </w:rPr>
    </w:lvl>
    <w:lvl w:ilvl="2" w:tplc="2B8AB07A" w:tentative="1">
      <w:start w:val="1"/>
      <w:numFmt w:val="bullet"/>
      <w:lvlText w:val="•"/>
      <w:lvlJc w:val="left"/>
      <w:pPr>
        <w:tabs>
          <w:tab w:val="num" w:pos="2160"/>
        </w:tabs>
        <w:ind w:left="2160" w:hanging="360"/>
      </w:pPr>
      <w:rPr>
        <w:rFonts w:ascii="Times New Roman" w:hAnsi="Times New Roman" w:hint="default"/>
      </w:rPr>
    </w:lvl>
    <w:lvl w:ilvl="3" w:tplc="D0E8099C" w:tentative="1">
      <w:start w:val="1"/>
      <w:numFmt w:val="bullet"/>
      <w:lvlText w:val="•"/>
      <w:lvlJc w:val="left"/>
      <w:pPr>
        <w:tabs>
          <w:tab w:val="num" w:pos="2880"/>
        </w:tabs>
        <w:ind w:left="2880" w:hanging="360"/>
      </w:pPr>
      <w:rPr>
        <w:rFonts w:ascii="Times New Roman" w:hAnsi="Times New Roman" w:hint="default"/>
      </w:rPr>
    </w:lvl>
    <w:lvl w:ilvl="4" w:tplc="26DE62D2" w:tentative="1">
      <w:start w:val="1"/>
      <w:numFmt w:val="bullet"/>
      <w:lvlText w:val="•"/>
      <w:lvlJc w:val="left"/>
      <w:pPr>
        <w:tabs>
          <w:tab w:val="num" w:pos="3600"/>
        </w:tabs>
        <w:ind w:left="3600" w:hanging="360"/>
      </w:pPr>
      <w:rPr>
        <w:rFonts w:ascii="Times New Roman" w:hAnsi="Times New Roman" w:hint="default"/>
      </w:rPr>
    </w:lvl>
    <w:lvl w:ilvl="5" w:tplc="790E870E" w:tentative="1">
      <w:start w:val="1"/>
      <w:numFmt w:val="bullet"/>
      <w:lvlText w:val="•"/>
      <w:lvlJc w:val="left"/>
      <w:pPr>
        <w:tabs>
          <w:tab w:val="num" w:pos="4320"/>
        </w:tabs>
        <w:ind w:left="4320" w:hanging="360"/>
      </w:pPr>
      <w:rPr>
        <w:rFonts w:ascii="Times New Roman" w:hAnsi="Times New Roman" w:hint="default"/>
      </w:rPr>
    </w:lvl>
    <w:lvl w:ilvl="6" w:tplc="CDEEA39C" w:tentative="1">
      <w:start w:val="1"/>
      <w:numFmt w:val="bullet"/>
      <w:lvlText w:val="•"/>
      <w:lvlJc w:val="left"/>
      <w:pPr>
        <w:tabs>
          <w:tab w:val="num" w:pos="5040"/>
        </w:tabs>
        <w:ind w:left="5040" w:hanging="360"/>
      </w:pPr>
      <w:rPr>
        <w:rFonts w:ascii="Times New Roman" w:hAnsi="Times New Roman" w:hint="default"/>
      </w:rPr>
    </w:lvl>
    <w:lvl w:ilvl="7" w:tplc="03960E12" w:tentative="1">
      <w:start w:val="1"/>
      <w:numFmt w:val="bullet"/>
      <w:lvlText w:val="•"/>
      <w:lvlJc w:val="left"/>
      <w:pPr>
        <w:tabs>
          <w:tab w:val="num" w:pos="5760"/>
        </w:tabs>
        <w:ind w:left="5760" w:hanging="360"/>
      </w:pPr>
      <w:rPr>
        <w:rFonts w:ascii="Times New Roman" w:hAnsi="Times New Roman" w:hint="default"/>
      </w:rPr>
    </w:lvl>
    <w:lvl w:ilvl="8" w:tplc="24BE00A6" w:tentative="1">
      <w:start w:val="1"/>
      <w:numFmt w:val="bullet"/>
      <w:lvlText w:val="•"/>
      <w:lvlJc w:val="left"/>
      <w:pPr>
        <w:tabs>
          <w:tab w:val="num" w:pos="6480"/>
        </w:tabs>
        <w:ind w:left="6480" w:hanging="360"/>
      </w:pPr>
      <w:rPr>
        <w:rFonts w:ascii="Times New Roman" w:hAnsi="Times New Roman" w:hint="default"/>
      </w:rPr>
    </w:lvl>
  </w:abstractNum>
  <w:abstractNum w:abstractNumId="2">
    <w:nsid w:val="1B304534"/>
    <w:multiLevelType w:val="multilevel"/>
    <w:tmpl w:val="36A0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33255B"/>
    <w:multiLevelType w:val="hybridMultilevel"/>
    <w:tmpl w:val="86EA4402"/>
    <w:lvl w:ilvl="0" w:tplc="53DA55A4">
      <w:start w:val="1"/>
      <w:numFmt w:val="bullet"/>
      <w:lvlText w:val="•"/>
      <w:lvlJc w:val="left"/>
      <w:pPr>
        <w:tabs>
          <w:tab w:val="num" w:pos="720"/>
        </w:tabs>
        <w:ind w:left="720" w:hanging="360"/>
      </w:pPr>
      <w:rPr>
        <w:rFonts w:ascii="Times New Roman" w:hAnsi="Times New Roman" w:hint="default"/>
      </w:rPr>
    </w:lvl>
    <w:lvl w:ilvl="1" w:tplc="E812A3F4" w:tentative="1">
      <w:start w:val="1"/>
      <w:numFmt w:val="bullet"/>
      <w:lvlText w:val="•"/>
      <w:lvlJc w:val="left"/>
      <w:pPr>
        <w:tabs>
          <w:tab w:val="num" w:pos="1440"/>
        </w:tabs>
        <w:ind w:left="1440" w:hanging="360"/>
      </w:pPr>
      <w:rPr>
        <w:rFonts w:ascii="Times New Roman" w:hAnsi="Times New Roman" w:hint="default"/>
      </w:rPr>
    </w:lvl>
    <w:lvl w:ilvl="2" w:tplc="429A7D6C" w:tentative="1">
      <w:start w:val="1"/>
      <w:numFmt w:val="bullet"/>
      <w:lvlText w:val="•"/>
      <w:lvlJc w:val="left"/>
      <w:pPr>
        <w:tabs>
          <w:tab w:val="num" w:pos="2160"/>
        </w:tabs>
        <w:ind w:left="2160" w:hanging="360"/>
      </w:pPr>
      <w:rPr>
        <w:rFonts w:ascii="Times New Roman" w:hAnsi="Times New Roman" w:hint="default"/>
      </w:rPr>
    </w:lvl>
    <w:lvl w:ilvl="3" w:tplc="135624DC" w:tentative="1">
      <w:start w:val="1"/>
      <w:numFmt w:val="bullet"/>
      <w:lvlText w:val="•"/>
      <w:lvlJc w:val="left"/>
      <w:pPr>
        <w:tabs>
          <w:tab w:val="num" w:pos="2880"/>
        </w:tabs>
        <w:ind w:left="2880" w:hanging="360"/>
      </w:pPr>
      <w:rPr>
        <w:rFonts w:ascii="Times New Roman" w:hAnsi="Times New Roman" w:hint="default"/>
      </w:rPr>
    </w:lvl>
    <w:lvl w:ilvl="4" w:tplc="92A0A384" w:tentative="1">
      <w:start w:val="1"/>
      <w:numFmt w:val="bullet"/>
      <w:lvlText w:val="•"/>
      <w:lvlJc w:val="left"/>
      <w:pPr>
        <w:tabs>
          <w:tab w:val="num" w:pos="3600"/>
        </w:tabs>
        <w:ind w:left="3600" w:hanging="360"/>
      </w:pPr>
      <w:rPr>
        <w:rFonts w:ascii="Times New Roman" w:hAnsi="Times New Roman" w:hint="default"/>
      </w:rPr>
    </w:lvl>
    <w:lvl w:ilvl="5" w:tplc="8D5206A2" w:tentative="1">
      <w:start w:val="1"/>
      <w:numFmt w:val="bullet"/>
      <w:lvlText w:val="•"/>
      <w:lvlJc w:val="left"/>
      <w:pPr>
        <w:tabs>
          <w:tab w:val="num" w:pos="4320"/>
        </w:tabs>
        <w:ind w:left="4320" w:hanging="360"/>
      </w:pPr>
      <w:rPr>
        <w:rFonts w:ascii="Times New Roman" w:hAnsi="Times New Roman" w:hint="default"/>
      </w:rPr>
    </w:lvl>
    <w:lvl w:ilvl="6" w:tplc="C36A40C8" w:tentative="1">
      <w:start w:val="1"/>
      <w:numFmt w:val="bullet"/>
      <w:lvlText w:val="•"/>
      <w:lvlJc w:val="left"/>
      <w:pPr>
        <w:tabs>
          <w:tab w:val="num" w:pos="5040"/>
        </w:tabs>
        <w:ind w:left="5040" w:hanging="360"/>
      </w:pPr>
      <w:rPr>
        <w:rFonts w:ascii="Times New Roman" w:hAnsi="Times New Roman" w:hint="default"/>
      </w:rPr>
    </w:lvl>
    <w:lvl w:ilvl="7" w:tplc="CA76C758" w:tentative="1">
      <w:start w:val="1"/>
      <w:numFmt w:val="bullet"/>
      <w:lvlText w:val="•"/>
      <w:lvlJc w:val="left"/>
      <w:pPr>
        <w:tabs>
          <w:tab w:val="num" w:pos="5760"/>
        </w:tabs>
        <w:ind w:left="5760" w:hanging="360"/>
      </w:pPr>
      <w:rPr>
        <w:rFonts w:ascii="Times New Roman" w:hAnsi="Times New Roman" w:hint="default"/>
      </w:rPr>
    </w:lvl>
    <w:lvl w:ilvl="8" w:tplc="F392D5F4" w:tentative="1">
      <w:start w:val="1"/>
      <w:numFmt w:val="bullet"/>
      <w:lvlText w:val="•"/>
      <w:lvlJc w:val="left"/>
      <w:pPr>
        <w:tabs>
          <w:tab w:val="num" w:pos="6480"/>
        </w:tabs>
        <w:ind w:left="6480" w:hanging="360"/>
      </w:pPr>
      <w:rPr>
        <w:rFonts w:ascii="Times New Roman" w:hAnsi="Times New Roman" w:hint="default"/>
      </w:rPr>
    </w:lvl>
  </w:abstractNum>
  <w:abstractNum w:abstractNumId="4">
    <w:nsid w:val="2AD6030C"/>
    <w:multiLevelType w:val="hybridMultilevel"/>
    <w:tmpl w:val="0A6C2F50"/>
    <w:lvl w:ilvl="0" w:tplc="89B8022A">
      <w:start w:val="1"/>
      <w:numFmt w:val="bullet"/>
      <w:lvlText w:val="•"/>
      <w:lvlJc w:val="left"/>
      <w:pPr>
        <w:tabs>
          <w:tab w:val="num" w:pos="720"/>
        </w:tabs>
        <w:ind w:left="720" w:hanging="360"/>
      </w:pPr>
      <w:rPr>
        <w:rFonts w:ascii="Times New Roman" w:hAnsi="Times New Roman" w:hint="default"/>
      </w:rPr>
    </w:lvl>
    <w:lvl w:ilvl="1" w:tplc="5E76561C">
      <w:start w:val="1"/>
      <w:numFmt w:val="bullet"/>
      <w:lvlText w:val="•"/>
      <w:lvlJc w:val="left"/>
      <w:pPr>
        <w:tabs>
          <w:tab w:val="num" w:pos="1440"/>
        </w:tabs>
        <w:ind w:left="1440" w:hanging="360"/>
      </w:pPr>
      <w:rPr>
        <w:rFonts w:ascii="Times New Roman" w:hAnsi="Times New Roman" w:hint="default"/>
      </w:rPr>
    </w:lvl>
    <w:lvl w:ilvl="2" w:tplc="EB5A8366" w:tentative="1">
      <w:start w:val="1"/>
      <w:numFmt w:val="bullet"/>
      <w:lvlText w:val="•"/>
      <w:lvlJc w:val="left"/>
      <w:pPr>
        <w:tabs>
          <w:tab w:val="num" w:pos="2160"/>
        </w:tabs>
        <w:ind w:left="2160" w:hanging="360"/>
      </w:pPr>
      <w:rPr>
        <w:rFonts w:ascii="Times New Roman" w:hAnsi="Times New Roman" w:hint="default"/>
      </w:rPr>
    </w:lvl>
    <w:lvl w:ilvl="3" w:tplc="4F40A260" w:tentative="1">
      <w:start w:val="1"/>
      <w:numFmt w:val="bullet"/>
      <w:lvlText w:val="•"/>
      <w:lvlJc w:val="left"/>
      <w:pPr>
        <w:tabs>
          <w:tab w:val="num" w:pos="2880"/>
        </w:tabs>
        <w:ind w:left="2880" w:hanging="360"/>
      </w:pPr>
      <w:rPr>
        <w:rFonts w:ascii="Times New Roman" w:hAnsi="Times New Roman" w:hint="default"/>
      </w:rPr>
    </w:lvl>
    <w:lvl w:ilvl="4" w:tplc="AE5437CA" w:tentative="1">
      <w:start w:val="1"/>
      <w:numFmt w:val="bullet"/>
      <w:lvlText w:val="•"/>
      <w:lvlJc w:val="left"/>
      <w:pPr>
        <w:tabs>
          <w:tab w:val="num" w:pos="3600"/>
        </w:tabs>
        <w:ind w:left="3600" w:hanging="360"/>
      </w:pPr>
      <w:rPr>
        <w:rFonts w:ascii="Times New Roman" w:hAnsi="Times New Roman" w:hint="default"/>
      </w:rPr>
    </w:lvl>
    <w:lvl w:ilvl="5" w:tplc="8BFCBC28" w:tentative="1">
      <w:start w:val="1"/>
      <w:numFmt w:val="bullet"/>
      <w:lvlText w:val="•"/>
      <w:lvlJc w:val="left"/>
      <w:pPr>
        <w:tabs>
          <w:tab w:val="num" w:pos="4320"/>
        </w:tabs>
        <w:ind w:left="4320" w:hanging="360"/>
      </w:pPr>
      <w:rPr>
        <w:rFonts w:ascii="Times New Roman" w:hAnsi="Times New Roman" w:hint="default"/>
      </w:rPr>
    </w:lvl>
    <w:lvl w:ilvl="6" w:tplc="D93E9C1E" w:tentative="1">
      <w:start w:val="1"/>
      <w:numFmt w:val="bullet"/>
      <w:lvlText w:val="•"/>
      <w:lvlJc w:val="left"/>
      <w:pPr>
        <w:tabs>
          <w:tab w:val="num" w:pos="5040"/>
        </w:tabs>
        <w:ind w:left="5040" w:hanging="360"/>
      </w:pPr>
      <w:rPr>
        <w:rFonts w:ascii="Times New Roman" w:hAnsi="Times New Roman" w:hint="default"/>
      </w:rPr>
    </w:lvl>
    <w:lvl w:ilvl="7" w:tplc="D6FE8514" w:tentative="1">
      <w:start w:val="1"/>
      <w:numFmt w:val="bullet"/>
      <w:lvlText w:val="•"/>
      <w:lvlJc w:val="left"/>
      <w:pPr>
        <w:tabs>
          <w:tab w:val="num" w:pos="5760"/>
        </w:tabs>
        <w:ind w:left="5760" w:hanging="360"/>
      </w:pPr>
      <w:rPr>
        <w:rFonts w:ascii="Times New Roman" w:hAnsi="Times New Roman" w:hint="default"/>
      </w:rPr>
    </w:lvl>
    <w:lvl w:ilvl="8" w:tplc="FA3A0C6E" w:tentative="1">
      <w:start w:val="1"/>
      <w:numFmt w:val="bullet"/>
      <w:lvlText w:val="•"/>
      <w:lvlJc w:val="left"/>
      <w:pPr>
        <w:tabs>
          <w:tab w:val="num" w:pos="6480"/>
        </w:tabs>
        <w:ind w:left="6480" w:hanging="360"/>
      </w:pPr>
      <w:rPr>
        <w:rFonts w:ascii="Times New Roman" w:hAnsi="Times New Roman" w:hint="default"/>
      </w:rPr>
    </w:lvl>
  </w:abstractNum>
  <w:abstractNum w:abstractNumId="5">
    <w:nsid w:val="30463D2A"/>
    <w:multiLevelType w:val="hybridMultilevel"/>
    <w:tmpl w:val="6B00802C"/>
    <w:lvl w:ilvl="0" w:tplc="89620B9A">
      <w:start w:val="1"/>
      <w:numFmt w:val="bullet"/>
      <w:lvlText w:val="•"/>
      <w:lvlJc w:val="left"/>
      <w:pPr>
        <w:tabs>
          <w:tab w:val="num" w:pos="720"/>
        </w:tabs>
        <w:ind w:left="720" w:hanging="360"/>
      </w:pPr>
      <w:rPr>
        <w:rFonts w:ascii="Times New Roman" w:hAnsi="Times New Roman" w:hint="default"/>
      </w:rPr>
    </w:lvl>
    <w:lvl w:ilvl="1" w:tplc="6FAED3D6" w:tentative="1">
      <w:start w:val="1"/>
      <w:numFmt w:val="bullet"/>
      <w:lvlText w:val="•"/>
      <w:lvlJc w:val="left"/>
      <w:pPr>
        <w:tabs>
          <w:tab w:val="num" w:pos="1440"/>
        </w:tabs>
        <w:ind w:left="1440" w:hanging="360"/>
      </w:pPr>
      <w:rPr>
        <w:rFonts w:ascii="Times New Roman" w:hAnsi="Times New Roman" w:hint="default"/>
      </w:rPr>
    </w:lvl>
    <w:lvl w:ilvl="2" w:tplc="5D76E5A2" w:tentative="1">
      <w:start w:val="1"/>
      <w:numFmt w:val="bullet"/>
      <w:lvlText w:val="•"/>
      <w:lvlJc w:val="left"/>
      <w:pPr>
        <w:tabs>
          <w:tab w:val="num" w:pos="2160"/>
        </w:tabs>
        <w:ind w:left="2160" w:hanging="360"/>
      </w:pPr>
      <w:rPr>
        <w:rFonts w:ascii="Times New Roman" w:hAnsi="Times New Roman" w:hint="default"/>
      </w:rPr>
    </w:lvl>
    <w:lvl w:ilvl="3" w:tplc="3D4029F4" w:tentative="1">
      <w:start w:val="1"/>
      <w:numFmt w:val="bullet"/>
      <w:lvlText w:val="•"/>
      <w:lvlJc w:val="left"/>
      <w:pPr>
        <w:tabs>
          <w:tab w:val="num" w:pos="2880"/>
        </w:tabs>
        <w:ind w:left="2880" w:hanging="360"/>
      </w:pPr>
      <w:rPr>
        <w:rFonts w:ascii="Times New Roman" w:hAnsi="Times New Roman" w:hint="default"/>
      </w:rPr>
    </w:lvl>
    <w:lvl w:ilvl="4" w:tplc="EE98DF7A" w:tentative="1">
      <w:start w:val="1"/>
      <w:numFmt w:val="bullet"/>
      <w:lvlText w:val="•"/>
      <w:lvlJc w:val="left"/>
      <w:pPr>
        <w:tabs>
          <w:tab w:val="num" w:pos="3600"/>
        </w:tabs>
        <w:ind w:left="3600" w:hanging="360"/>
      </w:pPr>
      <w:rPr>
        <w:rFonts w:ascii="Times New Roman" w:hAnsi="Times New Roman" w:hint="default"/>
      </w:rPr>
    </w:lvl>
    <w:lvl w:ilvl="5" w:tplc="CB48340C" w:tentative="1">
      <w:start w:val="1"/>
      <w:numFmt w:val="bullet"/>
      <w:lvlText w:val="•"/>
      <w:lvlJc w:val="left"/>
      <w:pPr>
        <w:tabs>
          <w:tab w:val="num" w:pos="4320"/>
        </w:tabs>
        <w:ind w:left="4320" w:hanging="360"/>
      </w:pPr>
      <w:rPr>
        <w:rFonts w:ascii="Times New Roman" w:hAnsi="Times New Roman" w:hint="default"/>
      </w:rPr>
    </w:lvl>
    <w:lvl w:ilvl="6" w:tplc="40B01D52" w:tentative="1">
      <w:start w:val="1"/>
      <w:numFmt w:val="bullet"/>
      <w:lvlText w:val="•"/>
      <w:lvlJc w:val="left"/>
      <w:pPr>
        <w:tabs>
          <w:tab w:val="num" w:pos="5040"/>
        </w:tabs>
        <w:ind w:left="5040" w:hanging="360"/>
      </w:pPr>
      <w:rPr>
        <w:rFonts w:ascii="Times New Roman" w:hAnsi="Times New Roman" w:hint="default"/>
      </w:rPr>
    </w:lvl>
    <w:lvl w:ilvl="7" w:tplc="24D8F57C" w:tentative="1">
      <w:start w:val="1"/>
      <w:numFmt w:val="bullet"/>
      <w:lvlText w:val="•"/>
      <w:lvlJc w:val="left"/>
      <w:pPr>
        <w:tabs>
          <w:tab w:val="num" w:pos="5760"/>
        </w:tabs>
        <w:ind w:left="5760" w:hanging="360"/>
      </w:pPr>
      <w:rPr>
        <w:rFonts w:ascii="Times New Roman" w:hAnsi="Times New Roman" w:hint="default"/>
      </w:rPr>
    </w:lvl>
    <w:lvl w:ilvl="8" w:tplc="5DA02C58" w:tentative="1">
      <w:start w:val="1"/>
      <w:numFmt w:val="bullet"/>
      <w:lvlText w:val="•"/>
      <w:lvlJc w:val="left"/>
      <w:pPr>
        <w:tabs>
          <w:tab w:val="num" w:pos="6480"/>
        </w:tabs>
        <w:ind w:left="6480" w:hanging="360"/>
      </w:pPr>
      <w:rPr>
        <w:rFonts w:ascii="Times New Roman" w:hAnsi="Times New Roman" w:hint="default"/>
      </w:rPr>
    </w:lvl>
  </w:abstractNum>
  <w:abstractNum w:abstractNumId="6">
    <w:nsid w:val="45185FDB"/>
    <w:multiLevelType w:val="hybridMultilevel"/>
    <w:tmpl w:val="48B6EC30"/>
    <w:lvl w:ilvl="0" w:tplc="83BE98F6">
      <w:start w:val="1"/>
      <w:numFmt w:val="bullet"/>
      <w:lvlText w:val="•"/>
      <w:lvlJc w:val="left"/>
      <w:pPr>
        <w:tabs>
          <w:tab w:val="num" w:pos="720"/>
        </w:tabs>
        <w:ind w:left="720" w:hanging="360"/>
      </w:pPr>
      <w:rPr>
        <w:rFonts w:ascii="Times New Roman" w:hAnsi="Times New Roman" w:hint="default"/>
      </w:rPr>
    </w:lvl>
    <w:lvl w:ilvl="1" w:tplc="95C66014" w:tentative="1">
      <w:start w:val="1"/>
      <w:numFmt w:val="bullet"/>
      <w:lvlText w:val="•"/>
      <w:lvlJc w:val="left"/>
      <w:pPr>
        <w:tabs>
          <w:tab w:val="num" w:pos="1440"/>
        </w:tabs>
        <w:ind w:left="1440" w:hanging="360"/>
      </w:pPr>
      <w:rPr>
        <w:rFonts w:ascii="Times New Roman" w:hAnsi="Times New Roman" w:hint="default"/>
      </w:rPr>
    </w:lvl>
    <w:lvl w:ilvl="2" w:tplc="71AC3DEA" w:tentative="1">
      <w:start w:val="1"/>
      <w:numFmt w:val="bullet"/>
      <w:lvlText w:val="•"/>
      <w:lvlJc w:val="left"/>
      <w:pPr>
        <w:tabs>
          <w:tab w:val="num" w:pos="2160"/>
        </w:tabs>
        <w:ind w:left="2160" w:hanging="360"/>
      </w:pPr>
      <w:rPr>
        <w:rFonts w:ascii="Times New Roman" w:hAnsi="Times New Roman" w:hint="default"/>
      </w:rPr>
    </w:lvl>
    <w:lvl w:ilvl="3" w:tplc="CA524AC0" w:tentative="1">
      <w:start w:val="1"/>
      <w:numFmt w:val="bullet"/>
      <w:lvlText w:val="•"/>
      <w:lvlJc w:val="left"/>
      <w:pPr>
        <w:tabs>
          <w:tab w:val="num" w:pos="2880"/>
        </w:tabs>
        <w:ind w:left="2880" w:hanging="360"/>
      </w:pPr>
      <w:rPr>
        <w:rFonts w:ascii="Times New Roman" w:hAnsi="Times New Roman" w:hint="default"/>
      </w:rPr>
    </w:lvl>
    <w:lvl w:ilvl="4" w:tplc="F5B6CB3A" w:tentative="1">
      <w:start w:val="1"/>
      <w:numFmt w:val="bullet"/>
      <w:lvlText w:val="•"/>
      <w:lvlJc w:val="left"/>
      <w:pPr>
        <w:tabs>
          <w:tab w:val="num" w:pos="3600"/>
        </w:tabs>
        <w:ind w:left="3600" w:hanging="360"/>
      </w:pPr>
      <w:rPr>
        <w:rFonts w:ascii="Times New Roman" w:hAnsi="Times New Roman" w:hint="default"/>
      </w:rPr>
    </w:lvl>
    <w:lvl w:ilvl="5" w:tplc="1C903A6E" w:tentative="1">
      <w:start w:val="1"/>
      <w:numFmt w:val="bullet"/>
      <w:lvlText w:val="•"/>
      <w:lvlJc w:val="left"/>
      <w:pPr>
        <w:tabs>
          <w:tab w:val="num" w:pos="4320"/>
        </w:tabs>
        <w:ind w:left="4320" w:hanging="360"/>
      </w:pPr>
      <w:rPr>
        <w:rFonts w:ascii="Times New Roman" w:hAnsi="Times New Roman" w:hint="default"/>
      </w:rPr>
    </w:lvl>
    <w:lvl w:ilvl="6" w:tplc="0540D85C" w:tentative="1">
      <w:start w:val="1"/>
      <w:numFmt w:val="bullet"/>
      <w:lvlText w:val="•"/>
      <w:lvlJc w:val="left"/>
      <w:pPr>
        <w:tabs>
          <w:tab w:val="num" w:pos="5040"/>
        </w:tabs>
        <w:ind w:left="5040" w:hanging="360"/>
      </w:pPr>
      <w:rPr>
        <w:rFonts w:ascii="Times New Roman" w:hAnsi="Times New Roman" w:hint="default"/>
      </w:rPr>
    </w:lvl>
    <w:lvl w:ilvl="7" w:tplc="B8F411DE" w:tentative="1">
      <w:start w:val="1"/>
      <w:numFmt w:val="bullet"/>
      <w:lvlText w:val="•"/>
      <w:lvlJc w:val="left"/>
      <w:pPr>
        <w:tabs>
          <w:tab w:val="num" w:pos="5760"/>
        </w:tabs>
        <w:ind w:left="5760" w:hanging="360"/>
      </w:pPr>
      <w:rPr>
        <w:rFonts w:ascii="Times New Roman" w:hAnsi="Times New Roman" w:hint="default"/>
      </w:rPr>
    </w:lvl>
    <w:lvl w:ilvl="8" w:tplc="ECF4D274" w:tentative="1">
      <w:start w:val="1"/>
      <w:numFmt w:val="bullet"/>
      <w:lvlText w:val="•"/>
      <w:lvlJc w:val="left"/>
      <w:pPr>
        <w:tabs>
          <w:tab w:val="num" w:pos="6480"/>
        </w:tabs>
        <w:ind w:left="6480" w:hanging="360"/>
      </w:pPr>
      <w:rPr>
        <w:rFonts w:ascii="Times New Roman" w:hAnsi="Times New Roman" w:hint="default"/>
      </w:rPr>
    </w:lvl>
  </w:abstractNum>
  <w:abstractNum w:abstractNumId="7">
    <w:nsid w:val="4CB57140"/>
    <w:multiLevelType w:val="hybridMultilevel"/>
    <w:tmpl w:val="CCD6D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D4A4865"/>
    <w:multiLevelType w:val="multilevel"/>
    <w:tmpl w:val="F95A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196223"/>
    <w:multiLevelType w:val="hybridMultilevel"/>
    <w:tmpl w:val="37A89772"/>
    <w:lvl w:ilvl="0" w:tplc="7E04BB5C">
      <w:start w:val="1"/>
      <w:numFmt w:val="bullet"/>
      <w:lvlText w:val="•"/>
      <w:lvlJc w:val="left"/>
      <w:pPr>
        <w:tabs>
          <w:tab w:val="num" w:pos="720"/>
        </w:tabs>
        <w:ind w:left="720" w:hanging="360"/>
      </w:pPr>
      <w:rPr>
        <w:rFonts w:ascii="Times New Roman" w:hAnsi="Times New Roman" w:hint="default"/>
      </w:rPr>
    </w:lvl>
    <w:lvl w:ilvl="1" w:tplc="3A760F00">
      <w:start w:val="1"/>
      <w:numFmt w:val="bullet"/>
      <w:lvlText w:val="•"/>
      <w:lvlJc w:val="left"/>
      <w:pPr>
        <w:tabs>
          <w:tab w:val="num" w:pos="1440"/>
        </w:tabs>
        <w:ind w:left="1440" w:hanging="360"/>
      </w:pPr>
      <w:rPr>
        <w:rFonts w:ascii="Times New Roman" w:hAnsi="Times New Roman" w:hint="default"/>
      </w:rPr>
    </w:lvl>
    <w:lvl w:ilvl="2" w:tplc="D1322B4C" w:tentative="1">
      <w:start w:val="1"/>
      <w:numFmt w:val="bullet"/>
      <w:lvlText w:val="•"/>
      <w:lvlJc w:val="left"/>
      <w:pPr>
        <w:tabs>
          <w:tab w:val="num" w:pos="2160"/>
        </w:tabs>
        <w:ind w:left="2160" w:hanging="360"/>
      </w:pPr>
      <w:rPr>
        <w:rFonts w:ascii="Times New Roman" w:hAnsi="Times New Roman" w:hint="default"/>
      </w:rPr>
    </w:lvl>
    <w:lvl w:ilvl="3" w:tplc="64CEA15E" w:tentative="1">
      <w:start w:val="1"/>
      <w:numFmt w:val="bullet"/>
      <w:lvlText w:val="•"/>
      <w:lvlJc w:val="left"/>
      <w:pPr>
        <w:tabs>
          <w:tab w:val="num" w:pos="2880"/>
        </w:tabs>
        <w:ind w:left="2880" w:hanging="360"/>
      </w:pPr>
      <w:rPr>
        <w:rFonts w:ascii="Times New Roman" w:hAnsi="Times New Roman" w:hint="default"/>
      </w:rPr>
    </w:lvl>
    <w:lvl w:ilvl="4" w:tplc="388CD548" w:tentative="1">
      <w:start w:val="1"/>
      <w:numFmt w:val="bullet"/>
      <w:lvlText w:val="•"/>
      <w:lvlJc w:val="left"/>
      <w:pPr>
        <w:tabs>
          <w:tab w:val="num" w:pos="3600"/>
        </w:tabs>
        <w:ind w:left="3600" w:hanging="360"/>
      </w:pPr>
      <w:rPr>
        <w:rFonts w:ascii="Times New Roman" w:hAnsi="Times New Roman" w:hint="default"/>
      </w:rPr>
    </w:lvl>
    <w:lvl w:ilvl="5" w:tplc="E6DC4AA4" w:tentative="1">
      <w:start w:val="1"/>
      <w:numFmt w:val="bullet"/>
      <w:lvlText w:val="•"/>
      <w:lvlJc w:val="left"/>
      <w:pPr>
        <w:tabs>
          <w:tab w:val="num" w:pos="4320"/>
        </w:tabs>
        <w:ind w:left="4320" w:hanging="360"/>
      </w:pPr>
      <w:rPr>
        <w:rFonts w:ascii="Times New Roman" w:hAnsi="Times New Roman" w:hint="default"/>
      </w:rPr>
    </w:lvl>
    <w:lvl w:ilvl="6" w:tplc="0E2878EA" w:tentative="1">
      <w:start w:val="1"/>
      <w:numFmt w:val="bullet"/>
      <w:lvlText w:val="•"/>
      <w:lvlJc w:val="left"/>
      <w:pPr>
        <w:tabs>
          <w:tab w:val="num" w:pos="5040"/>
        </w:tabs>
        <w:ind w:left="5040" w:hanging="360"/>
      </w:pPr>
      <w:rPr>
        <w:rFonts w:ascii="Times New Roman" w:hAnsi="Times New Roman" w:hint="default"/>
      </w:rPr>
    </w:lvl>
    <w:lvl w:ilvl="7" w:tplc="37623D34" w:tentative="1">
      <w:start w:val="1"/>
      <w:numFmt w:val="bullet"/>
      <w:lvlText w:val="•"/>
      <w:lvlJc w:val="left"/>
      <w:pPr>
        <w:tabs>
          <w:tab w:val="num" w:pos="5760"/>
        </w:tabs>
        <w:ind w:left="5760" w:hanging="360"/>
      </w:pPr>
      <w:rPr>
        <w:rFonts w:ascii="Times New Roman" w:hAnsi="Times New Roman" w:hint="default"/>
      </w:rPr>
    </w:lvl>
    <w:lvl w:ilvl="8" w:tplc="778A7BF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B5A5D0E"/>
    <w:multiLevelType w:val="hybridMultilevel"/>
    <w:tmpl w:val="4460948C"/>
    <w:lvl w:ilvl="0" w:tplc="4672148E">
      <w:start w:val="1"/>
      <w:numFmt w:val="bullet"/>
      <w:lvlText w:val="•"/>
      <w:lvlJc w:val="left"/>
      <w:pPr>
        <w:tabs>
          <w:tab w:val="num" w:pos="720"/>
        </w:tabs>
        <w:ind w:left="720" w:hanging="360"/>
      </w:pPr>
      <w:rPr>
        <w:rFonts w:ascii="Times New Roman" w:hAnsi="Times New Roman" w:hint="default"/>
      </w:rPr>
    </w:lvl>
    <w:lvl w:ilvl="1" w:tplc="D95E7250" w:tentative="1">
      <w:start w:val="1"/>
      <w:numFmt w:val="bullet"/>
      <w:lvlText w:val="•"/>
      <w:lvlJc w:val="left"/>
      <w:pPr>
        <w:tabs>
          <w:tab w:val="num" w:pos="1440"/>
        </w:tabs>
        <w:ind w:left="1440" w:hanging="360"/>
      </w:pPr>
      <w:rPr>
        <w:rFonts w:ascii="Times New Roman" w:hAnsi="Times New Roman" w:hint="default"/>
      </w:rPr>
    </w:lvl>
    <w:lvl w:ilvl="2" w:tplc="E3EC984A" w:tentative="1">
      <w:start w:val="1"/>
      <w:numFmt w:val="bullet"/>
      <w:lvlText w:val="•"/>
      <w:lvlJc w:val="left"/>
      <w:pPr>
        <w:tabs>
          <w:tab w:val="num" w:pos="2160"/>
        </w:tabs>
        <w:ind w:left="2160" w:hanging="360"/>
      </w:pPr>
      <w:rPr>
        <w:rFonts w:ascii="Times New Roman" w:hAnsi="Times New Roman" w:hint="default"/>
      </w:rPr>
    </w:lvl>
    <w:lvl w:ilvl="3" w:tplc="EBDE3DA6" w:tentative="1">
      <w:start w:val="1"/>
      <w:numFmt w:val="bullet"/>
      <w:lvlText w:val="•"/>
      <w:lvlJc w:val="left"/>
      <w:pPr>
        <w:tabs>
          <w:tab w:val="num" w:pos="2880"/>
        </w:tabs>
        <w:ind w:left="2880" w:hanging="360"/>
      </w:pPr>
      <w:rPr>
        <w:rFonts w:ascii="Times New Roman" w:hAnsi="Times New Roman" w:hint="default"/>
      </w:rPr>
    </w:lvl>
    <w:lvl w:ilvl="4" w:tplc="77A8D198" w:tentative="1">
      <w:start w:val="1"/>
      <w:numFmt w:val="bullet"/>
      <w:lvlText w:val="•"/>
      <w:lvlJc w:val="left"/>
      <w:pPr>
        <w:tabs>
          <w:tab w:val="num" w:pos="3600"/>
        </w:tabs>
        <w:ind w:left="3600" w:hanging="360"/>
      </w:pPr>
      <w:rPr>
        <w:rFonts w:ascii="Times New Roman" w:hAnsi="Times New Roman" w:hint="default"/>
      </w:rPr>
    </w:lvl>
    <w:lvl w:ilvl="5" w:tplc="738E6C8A" w:tentative="1">
      <w:start w:val="1"/>
      <w:numFmt w:val="bullet"/>
      <w:lvlText w:val="•"/>
      <w:lvlJc w:val="left"/>
      <w:pPr>
        <w:tabs>
          <w:tab w:val="num" w:pos="4320"/>
        </w:tabs>
        <w:ind w:left="4320" w:hanging="360"/>
      </w:pPr>
      <w:rPr>
        <w:rFonts w:ascii="Times New Roman" w:hAnsi="Times New Roman" w:hint="default"/>
      </w:rPr>
    </w:lvl>
    <w:lvl w:ilvl="6" w:tplc="771E4E74" w:tentative="1">
      <w:start w:val="1"/>
      <w:numFmt w:val="bullet"/>
      <w:lvlText w:val="•"/>
      <w:lvlJc w:val="left"/>
      <w:pPr>
        <w:tabs>
          <w:tab w:val="num" w:pos="5040"/>
        </w:tabs>
        <w:ind w:left="5040" w:hanging="360"/>
      </w:pPr>
      <w:rPr>
        <w:rFonts w:ascii="Times New Roman" w:hAnsi="Times New Roman" w:hint="default"/>
      </w:rPr>
    </w:lvl>
    <w:lvl w:ilvl="7" w:tplc="237E08EA" w:tentative="1">
      <w:start w:val="1"/>
      <w:numFmt w:val="bullet"/>
      <w:lvlText w:val="•"/>
      <w:lvlJc w:val="left"/>
      <w:pPr>
        <w:tabs>
          <w:tab w:val="num" w:pos="5760"/>
        </w:tabs>
        <w:ind w:left="5760" w:hanging="360"/>
      </w:pPr>
      <w:rPr>
        <w:rFonts w:ascii="Times New Roman" w:hAnsi="Times New Roman" w:hint="default"/>
      </w:rPr>
    </w:lvl>
    <w:lvl w:ilvl="8" w:tplc="62C0B51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37301E4"/>
    <w:multiLevelType w:val="hybridMultilevel"/>
    <w:tmpl w:val="929AAF9C"/>
    <w:lvl w:ilvl="0" w:tplc="830025BC">
      <w:start w:val="1"/>
      <w:numFmt w:val="bullet"/>
      <w:lvlText w:val="•"/>
      <w:lvlJc w:val="left"/>
      <w:pPr>
        <w:tabs>
          <w:tab w:val="num" w:pos="720"/>
        </w:tabs>
        <w:ind w:left="720" w:hanging="360"/>
      </w:pPr>
      <w:rPr>
        <w:rFonts w:ascii="Times New Roman" w:hAnsi="Times New Roman" w:hint="default"/>
      </w:rPr>
    </w:lvl>
    <w:lvl w:ilvl="1" w:tplc="188E66CE">
      <w:start w:val="1"/>
      <w:numFmt w:val="bullet"/>
      <w:lvlText w:val="•"/>
      <w:lvlJc w:val="left"/>
      <w:pPr>
        <w:tabs>
          <w:tab w:val="num" w:pos="1440"/>
        </w:tabs>
        <w:ind w:left="1440" w:hanging="360"/>
      </w:pPr>
      <w:rPr>
        <w:rFonts w:ascii="Times New Roman" w:hAnsi="Times New Roman" w:hint="default"/>
      </w:rPr>
    </w:lvl>
    <w:lvl w:ilvl="2" w:tplc="52AE5CAC" w:tentative="1">
      <w:start w:val="1"/>
      <w:numFmt w:val="bullet"/>
      <w:lvlText w:val="•"/>
      <w:lvlJc w:val="left"/>
      <w:pPr>
        <w:tabs>
          <w:tab w:val="num" w:pos="2160"/>
        </w:tabs>
        <w:ind w:left="2160" w:hanging="360"/>
      </w:pPr>
      <w:rPr>
        <w:rFonts w:ascii="Times New Roman" w:hAnsi="Times New Roman" w:hint="default"/>
      </w:rPr>
    </w:lvl>
    <w:lvl w:ilvl="3" w:tplc="A470C636" w:tentative="1">
      <w:start w:val="1"/>
      <w:numFmt w:val="bullet"/>
      <w:lvlText w:val="•"/>
      <w:lvlJc w:val="left"/>
      <w:pPr>
        <w:tabs>
          <w:tab w:val="num" w:pos="2880"/>
        </w:tabs>
        <w:ind w:left="2880" w:hanging="360"/>
      </w:pPr>
      <w:rPr>
        <w:rFonts w:ascii="Times New Roman" w:hAnsi="Times New Roman" w:hint="default"/>
      </w:rPr>
    </w:lvl>
    <w:lvl w:ilvl="4" w:tplc="C0808E0E" w:tentative="1">
      <w:start w:val="1"/>
      <w:numFmt w:val="bullet"/>
      <w:lvlText w:val="•"/>
      <w:lvlJc w:val="left"/>
      <w:pPr>
        <w:tabs>
          <w:tab w:val="num" w:pos="3600"/>
        </w:tabs>
        <w:ind w:left="3600" w:hanging="360"/>
      </w:pPr>
      <w:rPr>
        <w:rFonts w:ascii="Times New Roman" w:hAnsi="Times New Roman" w:hint="default"/>
      </w:rPr>
    </w:lvl>
    <w:lvl w:ilvl="5" w:tplc="3984C4C6" w:tentative="1">
      <w:start w:val="1"/>
      <w:numFmt w:val="bullet"/>
      <w:lvlText w:val="•"/>
      <w:lvlJc w:val="left"/>
      <w:pPr>
        <w:tabs>
          <w:tab w:val="num" w:pos="4320"/>
        </w:tabs>
        <w:ind w:left="4320" w:hanging="360"/>
      </w:pPr>
      <w:rPr>
        <w:rFonts w:ascii="Times New Roman" w:hAnsi="Times New Roman" w:hint="default"/>
      </w:rPr>
    </w:lvl>
    <w:lvl w:ilvl="6" w:tplc="84F085D2" w:tentative="1">
      <w:start w:val="1"/>
      <w:numFmt w:val="bullet"/>
      <w:lvlText w:val="•"/>
      <w:lvlJc w:val="left"/>
      <w:pPr>
        <w:tabs>
          <w:tab w:val="num" w:pos="5040"/>
        </w:tabs>
        <w:ind w:left="5040" w:hanging="360"/>
      </w:pPr>
      <w:rPr>
        <w:rFonts w:ascii="Times New Roman" w:hAnsi="Times New Roman" w:hint="default"/>
      </w:rPr>
    </w:lvl>
    <w:lvl w:ilvl="7" w:tplc="723624D2" w:tentative="1">
      <w:start w:val="1"/>
      <w:numFmt w:val="bullet"/>
      <w:lvlText w:val="•"/>
      <w:lvlJc w:val="left"/>
      <w:pPr>
        <w:tabs>
          <w:tab w:val="num" w:pos="5760"/>
        </w:tabs>
        <w:ind w:left="5760" w:hanging="360"/>
      </w:pPr>
      <w:rPr>
        <w:rFonts w:ascii="Times New Roman" w:hAnsi="Times New Roman" w:hint="default"/>
      </w:rPr>
    </w:lvl>
    <w:lvl w:ilvl="8" w:tplc="DBBA2C5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E285164"/>
    <w:multiLevelType w:val="hybridMultilevel"/>
    <w:tmpl w:val="506CD7C6"/>
    <w:lvl w:ilvl="0" w:tplc="3DBC9DE8">
      <w:start w:val="1"/>
      <w:numFmt w:val="bullet"/>
      <w:lvlText w:val="•"/>
      <w:lvlJc w:val="left"/>
      <w:pPr>
        <w:tabs>
          <w:tab w:val="num" w:pos="720"/>
        </w:tabs>
        <w:ind w:left="720" w:hanging="360"/>
      </w:pPr>
      <w:rPr>
        <w:rFonts w:ascii="Times New Roman" w:hAnsi="Times New Roman" w:hint="default"/>
      </w:rPr>
    </w:lvl>
    <w:lvl w:ilvl="1" w:tplc="638C669C" w:tentative="1">
      <w:start w:val="1"/>
      <w:numFmt w:val="bullet"/>
      <w:lvlText w:val="•"/>
      <w:lvlJc w:val="left"/>
      <w:pPr>
        <w:tabs>
          <w:tab w:val="num" w:pos="1440"/>
        </w:tabs>
        <w:ind w:left="1440" w:hanging="360"/>
      </w:pPr>
      <w:rPr>
        <w:rFonts w:ascii="Times New Roman" w:hAnsi="Times New Roman" w:hint="default"/>
      </w:rPr>
    </w:lvl>
    <w:lvl w:ilvl="2" w:tplc="E24E7160" w:tentative="1">
      <w:start w:val="1"/>
      <w:numFmt w:val="bullet"/>
      <w:lvlText w:val="•"/>
      <w:lvlJc w:val="left"/>
      <w:pPr>
        <w:tabs>
          <w:tab w:val="num" w:pos="2160"/>
        </w:tabs>
        <w:ind w:left="2160" w:hanging="360"/>
      </w:pPr>
      <w:rPr>
        <w:rFonts w:ascii="Times New Roman" w:hAnsi="Times New Roman" w:hint="default"/>
      </w:rPr>
    </w:lvl>
    <w:lvl w:ilvl="3" w:tplc="E0220046" w:tentative="1">
      <w:start w:val="1"/>
      <w:numFmt w:val="bullet"/>
      <w:lvlText w:val="•"/>
      <w:lvlJc w:val="left"/>
      <w:pPr>
        <w:tabs>
          <w:tab w:val="num" w:pos="2880"/>
        </w:tabs>
        <w:ind w:left="2880" w:hanging="360"/>
      </w:pPr>
      <w:rPr>
        <w:rFonts w:ascii="Times New Roman" w:hAnsi="Times New Roman" w:hint="default"/>
      </w:rPr>
    </w:lvl>
    <w:lvl w:ilvl="4" w:tplc="EA3A7B94" w:tentative="1">
      <w:start w:val="1"/>
      <w:numFmt w:val="bullet"/>
      <w:lvlText w:val="•"/>
      <w:lvlJc w:val="left"/>
      <w:pPr>
        <w:tabs>
          <w:tab w:val="num" w:pos="3600"/>
        </w:tabs>
        <w:ind w:left="3600" w:hanging="360"/>
      </w:pPr>
      <w:rPr>
        <w:rFonts w:ascii="Times New Roman" w:hAnsi="Times New Roman" w:hint="default"/>
      </w:rPr>
    </w:lvl>
    <w:lvl w:ilvl="5" w:tplc="42E6F912" w:tentative="1">
      <w:start w:val="1"/>
      <w:numFmt w:val="bullet"/>
      <w:lvlText w:val="•"/>
      <w:lvlJc w:val="left"/>
      <w:pPr>
        <w:tabs>
          <w:tab w:val="num" w:pos="4320"/>
        </w:tabs>
        <w:ind w:left="4320" w:hanging="360"/>
      </w:pPr>
      <w:rPr>
        <w:rFonts w:ascii="Times New Roman" w:hAnsi="Times New Roman" w:hint="default"/>
      </w:rPr>
    </w:lvl>
    <w:lvl w:ilvl="6" w:tplc="B2F4E19E" w:tentative="1">
      <w:start w:val="1"/>
      <w:numFmt w:val="bullet"/>
      <w:lvlText w:val="•"/>
      <w:lvlJc w:val="left"/>
      <w:pPr>
        <w:tabs>
          <w:tab w:val="num" w:pos="5040"/>
        </w:tabs>
        <w:ind w:left="5040" w:hanging="360"/>
      </w:pPr>
      <w:rPr>
        <w:rFonts w:ascii="Times New Roman" w:hAnsi="Times New Roman" w:hint="default"/>
      </w:rPr>
    </w:lvl>
    <w:lvl w:ilvl="7" w:tplc="234EC306" w:tentative="1">
      <w:start w:val="1"/>
      <w:numFmt w:val="bullet"/>
      <w:lvlText w:val="•"/>
      <w:lvlJc w:val="left"/>
      <w:pPr>
        <w:tabs>
          <w:tab w:val="num" w:pos="5760"/>
        </w:tabs>
        <w:ind w:left="5760" w:hanging="360"/>
      </w:pPr>
      <w:rPr>
        <w:rFonts w:ascii="Times New Roman" w:hAnsi="Times New Roman" w:hint="default"/>
      </w:rPr>
    </w:lvl>
    <w:lvl w:ilvl="8" w:tplc="44165EE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0D01A63"/>
    <w:multiLevelType w:val="multilevel"/>
    <w:tmpl w:val="37F08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0D74A83"/>
    <w:multiLevelType w:val="hybridMultilevel"/>
    <w:tmpl w:val="B1F0E270"/>
    <w:lvl w:ilvl="0" w:tplc="9BCEB440">
      <w:start w:val="1"/>
      <w:numFmt w:val="bullet"/>
      <w:lvlText w:val="•"/>
      <w:lvlJc w:val="left"/>
      <w:pPr>
        <w:tabs>
          <w:tab w:val="num" w:pos="720"/>
        </w:tabs>
        <w:ind w:left="720" w:hanging="360"/>
      </w:pPr>
      <w:rPr>
        <w:rFonts w:ascii="Times New Roman" w:hAnsi="Times New Roman" w:hint="default"/>
      </w:rPr>
    </w:lvl>
    <w:lvl w:ilvl="1" w:tplc="AD3E9A5E" w:tentative="1">
      <w:start w:val="1"/>
      <w:numFmt w:val="bullet"/>
      <w:lvlText w:val="•"/>
      <w:lvlJc w:val="left"/>
      <w:pPr>
        <w:tabs>
          <w:tab w:val="num" w:pos="1440"/>
        </w:tabs>
        <w:ind w:left="1440" w:hanging="360"/>
      </w:pPr>
      <w:rPr>
        <w:rFonts w:ascii="Times New Roman" w:hAnsi="Times New Roman" w:hint="default"/>
      </w:rPr>
    </w:lvl>
    <w:lvl w:ilvl="2" w:tplc="9A20518A" w:tentative="1">
      <w:start w:val="1"/>
      <w:numFmt w:val="bullet"/>
      <w:lvlText w:val="•"/>
      <w:lvlJc w:val="left"/>
      <w:pPr>
        <w:tabs>
          <w:tab w:val="num" w:pos="2160"/>
        </w:tabs>
        <w:ind w:left="2160" w:hanging="360"/>
      </w:pPr>
      <w:rPr>
        <w:rFonts w:ascii="Times New Roman" w:hAnsi="Times New Roman" w:hint="default"/>
      </w:rPr>
    </w:lvl>
    <w:lvl w:ilvl="3" w:tplc="71A6670E" w:tentative="1">
      <w:start w:val="1"/>
      <w:numFmt w:val="bullet"/>
      <w:lvlText w:val="•"/>
      <w:lvlJc w:val="left"/>
      <w:pPr>
        <w:tabs>
          <w:tab w:val="num" w:pos="2880"/>
        </w:tabs>
        <w:ind w:left="2880" w:hanging="360"/>
      </w:pPr>
      <w:rPr>
        <w:rFonts w:ascii="Times New Roman" w:hAnsi="Times New Roman" w:hint="default"/>
      </w:rPr>
    </w:lvl>
    <w:lvl w:ilvl="4" w:tplc="1ECCD132" w:tentative="1">
      <w:start w:val="1"/>
      <w:numFmt w:val="bullet"/>
      <w:lvlText w:val="•"/>
      <w:lvlJc w:val="left"/>
      <w:pPr>
        <w:tabs>
          <w:tab w:val="num" w:pos="3600"/>
        </w:tabs>
        <w:ind w:left="3600" w:hanging="360"/>
      </w:pPr>
      <w:rPr>
        <w:rFonts w:ascii="Times New Roman" w:hAnsi="Times New Roman" w:hint="default"/>
      </w:rPr>
    </w:lvl>
    <w:lvl w:ilvl="5" w:tplc="1AB8446E" w:tentative="1">
      <w:start w:val="1"/>
      <w:numFmt w:val="bullet"/>
      <w:lvlText w:val="•"/>
      <w:lvlJc w:val="left"/>
      <w:pPr>
        <w:tabs>
          <w:tab w:val="num" w:pos="4320"/>
        </w:tabs>
        <w:ind w:left="4320" w:hanging="360"/>
      </w:pPr>
      <w:rPr>
        <w:rFonts w:ascii="Times New Roman" w:hAnsi="Times New Roman" w:hint="default"/>
      </w:rPr>
    </w:lvl>
    <w:lvl w:ilvl="6" w:tplc="AF0877C0" w:tentative="1">
      <w:start w:val="1"/>
      <w:numFmt w:val="bullet"/>
      <w:lvlText w:val="•"/>
      <w:lvlJc w:val="left"/>
      <w:pPr>
        <w:tabs>
          <w:tab w:val="num" w:pos="5040"/>
        </w:tabs>
        <w:ind w:left="5040" w:hanging="360"/>
      </w:pPr>
      <w:rPr>
        <w:rFonts w:ascii="Times New Roman" w:hAnsi="Times New Roman" w:hint="default"/>
      </w:rPr>
    </w:lvl>
    <w:lvl w:ilvl="7" w:tplc="69520002" w:tentative="1">
      <w:start w:val="1"/>
      <w:numFmt w:val="bullet"/>
      <w:lvlText w:val="•"/>
      <w:lvlJc w:val="left"/>
      <w:pPr>
        <w:tabs>
          <w:tab w:val="num" w:pos="5760"/>
        </w:tabs>
        <w:ind w:left="5760" w:hanging="360"/>
      </w:pPr>
      <w:rPr>
        <w:rFonts w:ascii="Times New Roman" w:hAnsi="Times New Roman" w:hint="default"/>
      </w:rPr>
    </w:lvl>
    <w:lvl w:ilvl="8" w:tplc="8378073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5F05972"/>
    <w:multiLevelType w:val="hybridMultilevel"/>
    <w:tmpl w:val="681C82F6"/>
    <w:lvl w:ilvl="0" w:tplc="8B582AFE">
      <w:start w:val="1"/>
      <w:numFmt w:val="bullet"/>
      <w:lvlText w:val="•"/>
      <w:lvlJc w:val="left"/>
      <w:pPr>
        <w:tabs>
          <w:tab w:val="num" w:pos="720"/>
        </w:tabs>
        <w:ind w:left="720" w:hanging="360"/>
      </w:pPr>
      <w:rPr>
        <w:rFonts w:ascii="Times New Roman" w:hAnsi="Times New Roman" w:hint="default"/>
      </w:rPr>
    </w:lvl>
    <w:lvl w:ilvl="1" w:tplc="CDF27A64" w:tentative="1">
      <w:start w:val="1"/>
      <w:numFmt w:val="bullet"/>
      <w:lvlText w:val="•"/>
      <w:lvlJc w:val="left"/>
      <w:pPr>
        <w:tabs>
          <w:tab w:val="num" w:pos="1440"/>
        </w:tabs>
        <w:ind w:left="1440" w:hanging="360"/>
      </w:pPr>
      <w:rPr>
        <w:rFonts w:ascii="Times New Roman" w:hAnsi="Times New Roman" w:hint="default"/>
      </w:rPr>
    </w:lvl>
    <w:lvl w:ilvl="2" w:tplc="D736F502" w:tentative="1">
      <w:start w:val="1"/>
      <w:numFmt w:val="bullet"/>
      <w:lvlText w:val="•"/>
      <w:lvlJc w:val="left"/>
      <w:pPr>
        <w:tabs>
          <w:tab w:val="num" w:pos="2160"/>
        </w:tabs>
        <w:ind w:left="2160" w:hanging="360"/>
      </w:pPr>
      <w:rPr>
        <w:rFonts w:ascii="Times New Roman" w:hAnsi="Times New Roman" w:hint="default"/>
      </w:rPr>
    </w:lvl>
    <w:lvl w:ilvl="3" w:tplc="D530122A" w:tentative="1">
      <w:start w:val="1"/>
      <w:numFmt w:val="bullet"/>
      <w:lvlText w:val="•"/>
      <w:lvlJc w:val="left"/>
      <w:pPr>
        <w:tabs>
          <w:tab w:val="num" w:pos="2880"/>
        </w:tabs>
        <w:ind w:left="2880" w:hanging="360"/>
      </w:pPr>
      <w:rPr>
        <w:rFonts w:ascii="Times New Roman" w:hAnsi="Times New Roman" w:hint="default"/>
      </w:rPr>
    </w:lvl>
    <w:lvl w:ilvl="4" w:tplc="2D3E056A" w:tentative="1">
      <w:start w:val="1"/>
      <w:numFmt w:val="bullet"/>
      <w:lvlText w:val="•"/>
      <w:lvlJc w:val="left"/>
      <w:pPr>
        <w:tabs>
          <w:tab w:val="num" w:pos="3600"/>
        </w:tabs>
        <w:ind w:left="3600" w:hanging="360"/>
      </w:pPr>
      <w:rPr>
        <w:rFonts w:ascii="Times New Roman" w:hAnsi="Times New Roman" w:hint="default"/>
      </w:rPr>
    </w:lvl>
    <w:lvl w:ilvl="5" w:tplc="F2205C4E" w:tentative="1">
      <w:start w:val="1"/>
      <w:numFmt w:val="bullet"/>
      <w:lvlText w:val="•"/>
      <w:lvlJc w:val="left"/>
      <w:pPr>
        <w:tabs>
          <w:tab w:val="num" w:pos="4320"/>
        </w:tabs>
        <w:ind w:left="4320" w:hanging="360"/>
      </w:pPr>
      <w:rPr>
        <w:rFonts w:ascii="Times New Roman" w:hAnsi="Times New Roman" w:hint="default"/>
      </w:rPr>
    </w:lvl>
    <w:lvl w:ilvl="6" w:tplc="8208F2C0" w:tentative="1">
      <w:start w:val="1"/>
      <w:numFmt w:val="bullet"/>
      <w:lvlText w:val="•"/>
      <w:lvlJc w:val="left"/>
      <w:pPr>
        <w:tabs>
          <w:tab w:val="num" w:pos="5040"/>
        </w:tabs>
        <w:ind w:left="5040" w:hanging="360"/>
      </w:pPr>
      <w:rPr>
        <w:rFonts w:ascii="Times New Roman" w:hAnsi="Times New Roman" w:hint="default"/>
      </w:rPr>
    </w:lvl>
    <w:lvl w:ilvl="7" w:tplc="4A0064DE" w:tentative="1">
      <w:start w:val="1"/>
      <w:numFmt w:val="bullet"/>
      <w:lvlText w:val="•"/>
      <w:lvlJc w:val="left"/>
      <w:pPr>
        <w:tabs>
          <w:tab w:val="num" w:pos="5760"/>
        </w:tabs>
        <w:ind w:left="5760" w:hanging="360"/>
      </w:pPr>
      <w:rPr>
        <w:rFonts w:ascii="Times New Roman" w:hAnsi="Times New Roman" w:hint="default"/>
      </w:rPr>
    </w:lvl>
    <w:lvl w:ilvl="8" w:tplc="367CC150" w:tentative="1">
      <w:start w:val="1"/>
      <w:numFmt w:val="bullet"/>
      <w:lvlText w:val="•"/>
      <w:lvlJc w:val="left"/>
      <w:pPr>
        <w:tabs>
          <w:tab w:val="num" w:pos="6480"/>
        </w:tabs>
        <w:ind w:left="6480" w:hanging="360"/>
      </w:pPr>
      <w:rPr>
        <w:rFonts w:ascii="Times New Roman" w:hAnsi="Times New Roman" w:hint="default"/>
      </w:rPr>
    </w:lvl>
  </w:abstractNum>
  <w:num w:numId="1">
    <w:abstractNumId w:val="13"/>
  </w:num>
  <w:num w:numId="2">
    <w:abstractNumId w:val="7"/>
  </w:num>
  <w:num w:numId="3">
    <w:abstractNumId w:val="0"/>
  </w:num>
  <w:num w:numId="4">
    <w:abstractNumId w:val="8"/>
  </w:num>
  <w:num w:numId="5">
    <w:abstractNumId w:val="2"/>
  </w:num>
  <w:num w:numId="6">
    <w:abstractNumId w:val="14"/>
  </w:num>
  <w:num w:numId="7">
    <w:abstractNumId w:val="15"/>
  </w:num>
  <w:num w:numId="8">
    <w:abstractNumId w:val="5"/>
  </w:num>
  <w:num w:numId="9">
    <w:abstractNumId w:val="6"/>
  </w:num>
  <w:num w:numId="10">
    <w:abstractNumId w:val="11"/>
  </w:num>
  <w:num w:numId="11">
    <w:abstractNumId w:val="4"/>
  </w:num>
  <w:num w:numId="12">
    <w:abstractNumId w:val="9"/>
  </w:num>
  <w:num w:numId="13">
    <w:abstractNumId w:val="3"/>
  </w:num>
  <w:num w:numId="14">
    <w:abstractNumId w:val="12"/>
  </w:num>
  <w:num w:numId="15">
    <w:abstractNumId w:val="1"/>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ED281C"/>
    <w:rsid w:val="00203D33"/>
    <w:rsid w:val="004801C7"/>
    <w:rsid w:val="00673F65"/>
    <w:rsid w:val="00735E75"/>
    <w:rsid w:val="0078675C"/>
    <w:rsid w:val="009B6941"/>
    <w:rsid w:val="00B63D6A"/>
    <w:rsid w:val="00C53B6A"/>
    <w:rsid w:val="00E65DE8"/>
    <w:rsid w:val="00ED2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E75"/>
  </w:style>
  <w:style w:type="paragraph" w:styleId="Heading1">
    <w:name w:val="heading 1"/>
    <w:basedOn w:val="Normal"/>
    <w:link w:val="Heading1Char"/>
    <w:uiPriority w:val="9"/>
    <w:qFormat/>
    <w:rsid w:val="00ED28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28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81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D281C"/>
    <w:rPr>
      <w:b/>
      <w:bCs/>
    </w:rPr>
  </w:style>
  <w:style w:type="paragraph" w:styleId="BalloonText">
    <w:name w:val="Balloon Text"/>
    <w:basedOn w:val="Normal"/>
    <w:link w:val="BalloonTextChar"/>
    <w:uiPriority w:val="99"/>
    <w:semiHidden/>
    <w:unhideWhenUsed/>
    <w:rsid w:val="00ED2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1C"/>
    <w:rPr>
      <w:rFonts w:ascii="Tahoma" w:hAnsi="Tahoma" w:cs="Tahoma"/>
      <w:sz w:val="16"/>
      <w:szCs w:val="16"/>
    </w:rPr>
  </w:style>
  <w:style w:type="paragraph" w:styleId="ListParagraph">
    <w:name w:val="List Paragraph"/>
    <w:basedOn w:val="Normal"/>
    <w:uiPriority w:val="34"/>
    <w:qFormat/>
    <w:rsid w:val="00ED281C"/>
    <w:pPr>
      <w:ind w:left="720"/>
      <w:contextualSpacing/>
    </w:pPr>
  </w:style>
  <w:style w:type="character" w:customStyle="1" w:styleId="Heading2Char">
    <w:name w:val="Heading 2 Char"/>
    <w:basedOn w:val="DefaultParagraphFont"/>
    <w:link w:val="Heading2"/>
    <w:uiPriority w:val="9"/>
    <w:semiHidden/>
    <w:rsid w:val="00ED281C"/>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7867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675C"/>
    <w:rPr>
      <w:color w:val="0000FF"/>
      <w:u w:val="single"/>
    </w:rPr>
  </w:style>
  <w:style w:type="character" w:styleId="Emphasis">
    <w:name w:val="Emphasis"/>
    <w:basedOn w:val="DefaultParagraphFont"/>
    <w:uiPriority w:val="20"/>
    <w:qFormat/>
    <w:rsid w:val="0078675C"/>
    <w:rPr>
      <w:i/>
      <w:iCs/>
    </w:rPr>
  </w:style>
</w:styles>
</file>

<file path=word/webSettings.xml><?xml version="1.0" encoding="utf-8"?>
<w:webSettings xmlns:r="http://schemas.openxmlformats.org/officeDocument/2006/relationships" xmlns:w="http://schemas.openxmlformats.org/wordprocessingml/2006/main">
  <w:divs>
    <w:div w:id="69280223">
      <w:bodyDiv w:val="1"/>
      <w:marLeft w:val="0"/>
      <w:marRight w:val="0"/>
      <w:marTop w:val="0"/>
      <w:marBottom w:val="0"/>
      <w:divBdr>
        <w:top w:val="none" w:sz="0" w:space="0" w:color="auto"/>
        <w:left w:val="none" w:sz="0" w:space="0" w:color="auto"/>
        <w:bottom w:val="none" w:sz="0" w:space="0" w:color="auto"/>
        <w:right w:val="none" w:sz="0" w:space="0" w:color="auto"/>
      </w:divBdr>
      <w:divsChild>
        <w:div w:id="1797218017">
          <w:marLeft w:val="562"/>
          <w:marRight w:val="14"/>
          <w:marTop w:val="0"/>
          <w:marBottom w:val="0"/>
          <w:divBdr>
            <w:top w:val="none" w:sz="0" w:space="0" w:color="auto"/>
            <w:left w:val="none" w:sz="0" w:space="0" w:color="auto"/>
            <w:bottom w:val="none" w:sz="0" w:space="0" w:color="auto"/>
            <w:right w:val="none" w:sz="0" w:space="0" w:color="auto"/>
          </w:divBdr>
        </w:div>
      </w:divsChild>
    </w:div>
    <w:div w:id="104272553">
      <w:bodyDiv w:val="1"/>
      <w:marLeft w:val="0"/>
      <w:marRight w:val="0"/>
      <w:marTop w:val="0"/>
      <w:marBottom w:val="0"/>
      <w:divBdr>
        <w:top w:val="none" w:sz="0" w:space="0" w:color="auto"/>
        <w:left w:val="none" w:sz="0" w:space="0" w:color="auto"/>
        <w:bottom w:val="none" w:sz="0" w:space="0" w:color="auto"/>
        <w:right w:val="none" w:sz="0" w:space="0" w:color="auto"/>
      </w:divBdr>
      <w:divsChild>
        <w:div w:id="1517112175">
          <w:marLeft w:val="562"/>
          <w:marRight w:val="14"/>
          <w:marTop w:val="0"/>
          <w:marBottom w:val="0"/>
          <w:divBdr>
            <w:top w:val="none" w:sz="0" w:space="0" w:color="auto"/>
            <w:left w:val="none" w:sz="0" w:space="0" w:color="auto"/>
            <w:bottom w:val="none" w:sz="0" w:space="0" w:color="auto"/>
            <w:right w:val="none" w:sz="0" w:space="0" w:color="auto"/>
          </w:divBdr>
        </w:div>
      </w:divsChild>
    </w:div>
    <w:div w:id="120808519">
      <w:bodyDiv w:val="1"/>
      <w:marLeft w:val="0"/>
      <w:marRight w:val="0"/>
      <w:marTop w:val="0"/>
      <w:marBottom w:val="0"/>
      <w:divBdr>
        <w:top w:val="none" w:sz="0" w:space="0" w:color="auto"/>
        <w:left w:val="none" w:sz="0" w:space="0" w:color="auto"/>
        <w:bottom w:val="none" w:sz="0" w:space="0" w:color="auto"/>
        <w:right w:val="none" w:sz="0" w:space="0" w:color="auto"/>
      </w:divBdr>
    </w:div>
    <w:div w:id="129060184">
      <w:bodyDiv w:val="1"/>
      <w:marLeft w:val="0"/>
      <w:marRight w:val="0"/>
      <w:marTop w:val="0"/>
      <w:marBottom w:val="0"/>
      <w:divBdr>
        <w:top w:val="none" w:sz="0" w:space="0" w:color="auto"/>
        <w:left w:val="none" w:sz="0" w:space="0" w:color="auto"/>
        <w:bottom w:val="none" w:sz="0" w:space="0" w:color="auto"/>
        <w:right w:val="none" w:sz="0" w:space="0" w:color="auto"/>
      </w:divBdr>
      <w:divsChild>
        <w:div w:id="519050769">
          <w:marLeft w:val="562"/>
          <w:marRight w:val="14"/>
          <w:marTop w:val="0"/>
          <w:marBottom w:val="0"/>
          <w:divBdr>
            <w:top w:val="none" w:sz="0" w:space="0" w:color="auto"/>
            <w:left w:val="none" w:sz="0" w:space="0" w:color="auto"/>
            <w:bottom w:val="none" w:sz="0" w:space="0" w:color="auto"/>
            <w:right w:val="none" w:sz="0" w:space="0" w:color="auto"/>
          </w:divBdr>
        </w:div>
      </w:divsChild>
    </w:div>
    <w:div w:id="164174171">
      <w:bodyDiv w:val="1"/>
      <w:marLeft w:val="0"/>
      <w:marRight w:val="0"/>
      <w:marTop w:val="0"/>
      <w:marBottom w:val="0"/>
      <w:divBdr>
        <w:top w:val="none" w:sz="0" w:space="0" w:color="auto"/>
        <w:left w:val="none" w:sz="0" w:space="0" w:color="auto"/>
        <w:bottom w:val="none" w:sz="0" w:space="0" w:color="auto"/>
        <w:right w:val="none" w:sz="0" w:space="0" w:color="auto"/>
      </w:divBdr>
    </w:div>
    <w:div w:id="421805683">
      <w:bodyDiv w:val="1"/>
      <w:marLeft w:val="0"/>
      <w:marRight w:val="0"/>
      <w:marTop w:val="0"/>
      <w:marBottom w:val="0"/>
      <w:divBdr>
        <w:top w:val="none" w:sz="0" w:space="0" w:color="auto"/>
        <w:left w:val="none" w:sz="0" w:space="0" w:color="auto"/>
        <w:bottom w:val="none" w:sz="0" w:space="0" w:color="auto"/>
        <w:right w:val="none" w:sz="0" w:space="0" w:color="auto"/>
      </w:divBdr>
    </w:div>
    <w:div w:id="453448970">
      <w:bodyDiv w:val="1"/>
      <w:marLeft w:val="0"/>
      <w:marRight w:val="0"/>
      <w:marTop w:val="0"/>
      <w:marBottom w:val="0"/>
      <w:divBdr>
        <w:top w:val="none" w:sz="0" w:space="0" w:color="auto"/>
        <w:left w:val="none" w:sz="0" w:space="0" w:color="auto"/>
        <w:bottom w:val="none" w:sz="0" w:space="0" w:color="auto"/>
        <w:right w:val="none" w:sz="0" w:space="0" w:color="auto"/>
      </w:divBdr>
    </w:div>
    <w:div w:id="608465132">
      <w:bodyDiv w:val="1"/>
      <w:marLeft w:val="0"/>
      <w:marRight w:val="0"/>
      <w:marTop w:val="0"/>
      <w:marBottom w:val="0"/>
      <w:divBdr>
        <w:top w:val="none" w:sz="0" w:space="0" w:color="auto"/>
        <w:left w:val="none" w:sz="0" w:space="0" w:color="auto"/>
        <w:bottom w:val="none" w:sz="0" w:space="0" w:color="auto"/>
        <w:right w:val="none" w:sz="0" w:space="0" w:color="auto"/>
      </w:divBdr>
    </w:div>
    <w:div w:id="751926831">
      <w:bodyDiv w:val="1"/>
      <w:marLeft w:val="0"/>
      <w:marRight w:val="0"/>
      <w:marTop w:val="0"/>
      <w:marBottom w:val="0"/>
      <w:divBdr>
        <w:top w:val="none" w:sz="0" w:space="0" w:color="auto"/>
        <w:left w:val="none" w:sz="0" w:space="0" w:color="auto"/>
        <w:bottom w:val="none" w:sz="0" w:space="0" w:color="auto"/>
        <w:right w:val="none" w:sz="0" w:space="0" w:color="auto"/>
      </w:divBdr>
      <w:divsChild>
        <w:div w:id="893544004">
          <w:marLeft w:val="562"/>
          <w:marRight w:val="14"/>
          <w:marTop w:val="0"/>
          <w:marBottom w:val="0"/>
          <w:divBdr>
            <w:top w:val="none" w:sz="0" w:space="0" w:color="auto"/>
            <w:left w:val="none" w:sz="0" w:space="0" w:color="auto"/>
            <w:bottom w:val="none" w:sz="0" w:space="0" w:color="auto"/>
            <w:right w:val="none" w:sz="0" w:space="0" w:color="auto"/>
          </w:divBdr>
        </w:div>
        <w:div w:id="1544906196">
          <w:marLeft w:val="562"/>
          <w:marRight w:val="14"/>
          <w:marTop w:val="1"/>
          <w:marBottom w:val="0"/>
          <w:divBdr>
            <w:top w:val="none" w:sz="0" w:space="0" w:color="auto"/>
            <w:left w:val="none" w:sz="0" w:space="0" w:color="auto"/>
            <w:bottom w:val="none" w:sz="0" w:space="0" w:color="auto"/>
            <w:right w:val="none" w:sz="0" w:space="0" w:color="auto"/>
          </w:divBdr>
        </w:div>
      </w:divsChild>
    </w:div>
    <w:div w:id="804203907">
      <w:bodyDiv w:val="1"/>
      <w:marLeft w:val="0"/>
      <w:marRight w:val="0"/>
      <w:marTop w:val="0"/>
      <w:marBottom w:val="0"/>
      <w:divBdr>
        <w:top w:val="none" w:sz="0" w:space="0" w:color="auto"/>
        <w:left w:val="none" w:sz="0" w:space="0" w:color="auto"/>
        <w:bottom w:val="none" w:sz="0" w:space="0" w:color="auto"/>
        <w:right w:val="none" w:sz="0" w:space="0" w:color="auto"/>
      </w:divBdr>
      <w:divsChild>
        <w:div w:id="265582078">
          <w:marLeft w:val="1814"/>
          <w:marRight w:val="0"/>
          <w:marTop w:val="0"/>
          <w:marBottom w:val="0"/>
          <w:divBdr>
            <w:top w:val="none" w:sz="0" w:space="0" w:color="auto"/>
            <w:left w:val="none" w:sz="0" w:space="0" w:color="auto"/>
            <w:bottom w:val="none" w:sz="0" w:space="0" w:color="auto"/>
            <w:right w:val="none" w:sz="0" w:space="0" w:color="auto"/>
          </w:divBdr>
        </w:div>
        <w:div w:id="283316292">
          <w:marLeft w:val="562"/>
          <w:marRight w:val="14"/>
          <w:marTop w:val="21"/>
          <w:marBottom w:val="0"/>
          <w:divBdr>
            <w:top w:val="none" w:sz="0" w:space="0" w:color="auto"/>
            <w:left w:val="none" w:sz="0" w:space="0" w:color="auto"/>
            <w:bottom w:val="none" w:sz="0" w:space="0" w:color="auto"/>
            <w:right w:val="none" w:sz="0" w:space="0" w:color="auto"/>
          </w:divBdr>
        </w:div>
        <w:div w:id="366217992">
          <w:marLeft w:val="562"/>
          <w:marRight w:val="0"/>
          <w:marTop w:val="0"/>
          <w:marBottom w:val="0"/>
          <w:divBdr>
            <w:top w:val="none" w:sz="0" w:space="0" w:color="auto"/>
            <w:left w:val="none" w:sz="0" w:space="0" w:color="auto"/>
            <w:bottom w:val="none" w:sz="0" w:space="0" w:color="auto"/>
            <w:right w:val="none" w:sz="0" w:space="0" w:color="auto"/>
          </w:divBdr>
        </w:div>
        <w:div w:id="479618842">
          <w:marLeft w:val="1814"/>
          <w:marRight w:val="0"/>
          <w:marTop w:val="0"/>
          <w:marBottom w:val="0"/>
          <w:divBdr>
            <w:top w:val="none" w:sz="0" w:space="0" w:color="auto"/>
            <w:left w:val="none" w:sz="0" w:space="0" w:color="auto"/>
            <w:bottom w:val="none" w:sz="0" w:space="0" w:color="auto"/>
            <w:right w:val="none" w:sz="0" w:space="0" w:color="auto"/>
          </w:divBdr>
        </w:div>
        <w:div w:id="1129779671">
          <w:marLeft w:val="1814"/>
          <w:marRight w:val="0"/>
          <w:marTop w:val="0"/>
          <w:marBottom w:val="0"/>
          <w:divBdr>
            <w:top w:val="none" w:sz="0" w:space="0" w:color="auto"/>
            <w:left w:val="none" w:sz="0" w:space="0" w:color="auto"/>
            <w:bottom w:val="none" w:sz="0" w:space="0" w:color="auto"/>
            <w:right w:val="none" w:sz="0" w:space="0" w:color="auto"/>
          </w:divBdr>
        </w:div>
        <w:div w:id="1129858249">
          <w:marLeft w:val="562"/>
          <w:marRight w:val="0"/>
          <w:marTop w:val="1"/>
          <w:marBottom w:val="0"/>
          <w:divBdr>
            <w:top w:val="none" w:sz="0" w:space="0" w:color="auto"/>
            <w:left w:val="none" w:sz="0" w:space="0" w:color="auto"/>
            <w:bottom w:val="none" w:sz="0" w:space="0" w:color="auto"/>
            <w:right w:val="none" w:sz="0" w:space="0" w:color="auto"/>
          </w:divBdr>
        </w:div>
        <w:div w:id="1215659148">
          <w:marLeft w:val="1814"/>
          <w:marRight w:val="0"/>
          <w:marTop w:val="0"/>
          <w:marBottom w:val="0"/>
          <w:divBdr>
            <w:top w:val="none" w:sz="0" w:space="0" w:color="auto"/>
            <w:left w:val="none" w:sz="0" w:space="0" w:color="auto"/>
            <w:bottom w:val="none" w:sz="0" w:space="0" w:color="auto"/>
            <w:right w:val="none" w:sz="0" w:space="0" w:color="auto"/>
          </w:divBdr>
        </w:div>
        <w:div w:id="1512597486">
          <w:marLeft w:val="1814"/>
          <w:marRight w:val="0"/>
          <w:marTop w:val="0"/>
          <w:marBottom w:val="0"/>
          <w:divBdr>
            <w:top w:val="none" w:sz="0" w:space="0" w:color="auto"/>
            <w:left w:val="none" w:sz="0" w:space="0" w:color="auto"/>
            <w:bottom w:val="none" w:sz="0" w:space="0" w:color="auto"/>
            <w:right w:val="none" w:sz="0" w:space="0" w:color="auto"/>
          </w:divBdr>
        </w:div>
        <w:div w:id="1574074762">
          <w:marLeft w:val="1814"/>
          <w:marRight w:val="0"/>
          <w:marTop w:val="0"/>
          <w:marBottom w:val="0"/>
          <w:divBdr>
            <w:top w:val="none" w:sz="0" w:space="0" w:color="auto"/>
            <w:left w:val="none" w:sz="0" w:space="0" w:color="auto"/>
            <w:bottom w:val="none" w:sz="0" w:space="0" w:color="auto"/>
            <w:right w:val="none" w:sz="0" w:space="0" w:color="auto"/>
          </w:divBdr>
        </w:div>
        <w:div w:id="1700012434">
          <w:marLeft w:val="1814"/>
          <w:marRight w:val="0"/>
          <w:marTop w:val="0"/>
          <w:marBottom w:val="0"/>
          <w:divBdr>
            <w:top w:val="none" w:sz="0" w:space="0" w:color="auto"/>
            <w:left w:val="none" w:sz="0" w:space="0" w:color="auto"/>
            <w:bottom w:val="none" w:sz="0" w:space="0" w:color="auto"/>
            <w:right w:val="none" w:sz="0" w:space="0" w:color="auto"/>
          </w:divBdr>
        </w:div>
        <w:div w:id="1704360757">
          <w:marLeft w:val="1814"/>
          <w:marRight w:val="0"/>
          <w:marTop w:val="69"/>
          <w:marBottom w:val="0"/>
          <w:divBdr>
            <w:top w:val="none" w:sz="0" w:space="0" w:color="auto"/>
            <w:left w:val="none" w:sz="0" w:space="0" w:color="auto"/>
            <w:bottom w:val="none" w:sz="0" w:space="0" w:color="auto"/>
            <w:right w:val="none" w:sz="0" w:space="0" w:color="auto"/>
          </w:divBdr>
        </w:div>
        <w:div w:id="1900093568">
          <w:marLeft w:val="1814"/>
          <w:marRight w:val="0"/>
          <w:marTop w:val="0"/>
          <w:marBottom w:val="0"/>
          <w:divBdr>
            <w:top w:val="none" w:sz="0" w:space="0" w:color="auto"/>
            <w:left w:val="none" w:sz="0" w:space="0" w:color="auto"/>
            <w:bottom w:val="none" w:sz="0" w:space="0" w:color="auto"/>
            <w:right w:val="none" w:sz="0" w:space="0" w:color="auto"/>
          </w:divBdr>
        </w:div>
      </w:divsChild>
    </w:div>
    <w:div w:id="831524213">
      <w:bodyDiv w:val="1"/>
      <w:marLeft w:val="0"/>
      <w:marRight w:val="0"/>
      <w:marTop w:val="0"/>
      <w:marBottom w:val="0"/>
      <w:divBdr>
        <w:top w:val="none" w:sz="0" w:space="0" w:color="auto"/>
        <w:left w:val="none" w:sz="0" w:space="0" w:color="auto"/>
        <w:bottom w:val="none" w:sz="0" w:space="0" w:color="auto"/>
        <w:right w:val="none" w:sz="0" w:space="0" w:color="auto"/>
      </w:divBdr>
      <w:divsChild>
        <w:div w:id="392197052">
          <w:marLeft w:val="562"/>
          <w:marRight w:val="14"/>
          <w:marTop w:val="0"/>
          <w:marBottom w:val="0"/>
          <w:divBdr>
            <w:top w:val="none" w:sz="0" w:space="0" w:color="auto"/>
            <w:left w:val="none" w:sz="0" w:space="0" w:color="auto"/>
            <w:bottom w:val="none" w:sz="0" w:space="0" w:color="auto"/>
            <w:right w:val="none" w:sz="0" w:space="0" w:color="auto"/>
          </w:divBdr>
        </w:div>
        <w:div w:id="620888702">
          <w:marLeft w:val="562"/>
          <w:marRight w:val="14"/>
          <w:marTop w:val="0"/>
          <w:marBottom w:val="0"/>
          <w:divBdr>
            <w:top w:val="none" w:sz="0" w:space="0" w:color="auto"/>
            <w:left w:val="none" w:sz="0" w:space="0" w:color="auto"/>
            <w:bottom w:val="none" w:sz="0" w:space="0" w:color="auto"/>
            <w:right w:val="none" w:sz="0" w:space="0" w:color="auto"/>
          </w:divBdr>
        </w:div>
      </w:divsChild>
    </w:div>
    <w:div w:id="893079115">
      <w:bodyDiv w:val="1"/>
      <w:marLeft w:val="0"/>
      <w:marRight w:val="0"/>
      <w:marTop w:val="0"/>
      <w:marBottom w:val="0"/>
      <w:divBdr>
        <w:top w:val="none" w:sz="0" w:space="0" w:color="auto"/>
        <w:left w:val="none" w:sz="0" w:space="0" w:color="auto"/>
        <w:bottom w:val="none" w:sz="0" w:space="0" w:color="auto"/>
        <w:right w:val="none" w:sz="0" w:space="0" w:color="auto"/>
      </w:divBdr>
      <w:divsChild>
        <w:div w:id="1308707139">
          <w:marLeft w:val="562"/>
          <w:marRight w:val="14"/>
          <w:marTop w:val="0"/>
          <w:marBottom w:val="0"/>
          <w:divBdr>
            <w:top w:val="none" w:sz="0" w:space="0" w:color="auto"/>
            <w:left w:val="none" w:sz="0" w:space="0" w:color="auto"/>
            <w:bottom w:val="none" w:sz="0" w:space="0" w:color="auto"/>
            <w:right w:val="none" w:sz="0" w:space="0" w:color="auto"/>
          </w:divBdr>
        </w:div>
      </w:divsChild>
    </w:div>
    <w:div w:id="1071196889">
      <w:bodyDiv w:val="1"/>
      <w:marLeft w:val="0"/>
      <w:marRight w:val="0"/>
      <w:marTop w:val="0"/>
      <w:marBottom w:val="0"/>
      <w:divBdr>
        <w:top w:val="none" w:sz="0" w:space="0" w:color="auto"/>
        <w:left w:val="none" w:sz="0" w:space="0" w:color="auto"/>
        <w:bottom w:val="none" w:sz="0" w:space="0" w:color="auto"/>
        <w:right w:val="none" w:sz="0" w:space="0" w:color="auto"/>
      </w:divBdr>
    </w:div>
    <w:div w:id="1287733212">
      <w:bodyDiv w:val="1"/>
      <w:marLeft w:val="0"/>
      <w:marRight w:val="0"/>
      <w:marTop w:val="0"/>
      <w:marBottom w:val="0"/>
      <w:divBdr>
        <w:top w:val="none" w:sz="0" w:space="0" w:color="auto"/>
        <w:left w:val="none" w:sz="0" w:space="0" w:color="auto"/>
        <w:bottom w:val="none" w:sz="0" w:space="0" w:color="auto"/>
        <w:right w:val="none" w:sz="0" w:space="0" w:color="auto"/>
      </w:divBdr>
    </w:div>
    <w:div w:id="1310935818">
      <w:bodyDiv w:val="1"/>
      <w:marLeft w:val="0"/>
      <w:marRight w:val="0"/>
      <w:marTop w:val="0"/>
      <w:marBottom w:val="0"/>
      <w:divBdr>
        <w:top w:val="none" w:sz="0" w:space="0" w:color="auto"/>
        <w:left w:val="none" w:sz="0" w:space="0" w:color="auto"/>
        <w:bottom w:val="none" w:sz="0" w:space="0" w:color="auto"/>
        <w:right w:val="none" w:sz="0" w:space="0" w:color="auto"/>
      </w:divBdr>
    </w:div>
    <w:div w:id="1342007356">
      <w:bodyDiv w:val="1"/>
      <w:marLeft w:val="0"/>
      <w:marRight w:val="0"/>
      <w:marTop w:val="0"/>
      <w:marBottom w:val="0"/>
      <w:divBdr>
        <w:top w:val="none" w:sz="0" w:space="0" w:color="auto"/>
        <w:left w:val="none" w:sz="0" w:space="0" w:color="auto"/>
        <w:bottom w:val="none" w:sz="0" w:space="0" w:color="auto"/>
        <w:right w:val="none" w:sz="0" w:space="0" w:color="auto"/>
      </w:divBdr>
    </w:div>
    <w:div w:id="1360426171">
      <w:bodyDiv w:val="1"/>
      <w:marLeft w:val="0"/>
      <w:marRight w:val="0"/>
      <w:marTop w:val="0"/>
      <w:marBottom w:val="0"/>
      <w:divBdr>
        <w:top w:val="none" w:sz="0" w:space="0" w:color="auto"/>
        <w:left w:val="none" w:sz="0" w:space="0" w:color="auto"/>
        <w:bottom w:val="none" w:sz="0" w:space="0" w:color="auto"/>
        <w:right w:val="none" w:sz="0" w:space="0" w:color="auto"/>
      </w:divBdr>
    </w:div>
    <w:div w:id="1612468188">
      <w:bodyDiv w:val="1"/>
      <w:marLeft w:val="0"/>
      <w:marRight w:val="0"/>
      <w:marTop w:val="0"/>
      <w:marBottom w:val="0"/>
      <w:divBdr>
        <w:top w:val="none" w:sz="0" w:space="0" w:color="auto"/>
        <w:left w:val="none" w:sz="0" w:space="0" w:color="auto"/>
        <w:bottom w:val="none" w:sz="0" w:space="0" w:color="auto"/>
        <w:right w:val="none" w:sz="0" w:space="0" w:color="auto"/>
      </w:divBdr>
      <w:divsChild>
        <w:div w:id="828784719">
          <w:marLeft w:val="562"/>
          <w:marRight w:val="14"/>
          <w:marTop w:val="0"/>
          <w:marBottom w:val="0"/>
          <w:divBdr>
            <w:top w:val="none" w:sz="0" w:space="0" w:color="auto"/>
            <w:left w:val="none" w:sz="0" w:space="0" w:color="auto"/>
            <w:bottom w:val="none" w:sz="0" w:space="0" w:color="auto"/>
            <w:right w:val="none" w:sz="0" w:space="0" w:color="auto"/>
          </w:divBdr>
        </w:div>
        <w:div w:id="1116288536">
          <w:marLeft w:val="562"/>
          <w:marRight w:val="14"/>
          <w:marTop w:val="0"/>
          <w:marBottom w:val="0"/>
          <w:divBdr>
            <w:top w:val="none" w:sz="0" w:space="0" w:color="auto"/>
            <w:left w:val="none" w:sz="0" w:space="0" w:color="auto"/>
            <w:bottom w:val="none" w:sz="0" w:space="0" w:color="auto"/>
            <w:right w:val="none" w:sz="0" w:space="0" w:color="auto"/>
          </w:divBdr>
        </w:div>
      </w:divsChild>
    </w:div>
    <w:div w:id="1762218487">
      <w:bodyDiv w:val="1"/>
      <w:marLeft w:val="0"/>
      <w:marRight w:val="0"/>
      <w:marTop w:val="0"/>
      <w:marBottom w:val="0"/>
      <w:divBdr>
        <w:top w:val="none" w:sz="0" w:space="0" w:color="auto"/>
        <w:left w:val="none" w:sz="0" w:space="0" w:color="auto"/>
        <w:bottom w:val="none" w:sz="0" w:space="0" w:color="auto"/>
        <w:right w:val="none" w:sz="0" w:space="0" w:color="auto"/>
      </w:divBdr>
    </w:div>
    <w:div w:id="197822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06C56-1AB2-43F7-9797-C31B41918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8</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2022-06-07T10:19:00Z</dcterms:created>
  <dcterms:modified xsi:type="dcterms:W3CDTF">2022-06-09T09:59:00Z</dcterms:modified>
</cp:coreProperties>
</file>